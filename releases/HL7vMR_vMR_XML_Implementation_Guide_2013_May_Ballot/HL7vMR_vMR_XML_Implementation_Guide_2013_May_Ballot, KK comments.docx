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AB" w:rsidRPr="00545D5C" w:rsidRDefault="00407F69" w:rsidP="00545D5C">
      <w:pPr>
        <w:pStyle w:val="Title"/>
        <w:tabs>
          <w:tab w:val="right" w:pos="8640"/>
        </w:tabs>
        <w:spacing w:after="480"/>
      </w:pPr>
      <w:r>
        <w:rPr>
          <w:noProof/>
        </w:rPr>
        <w:drawing>
          <wp:inline distT="0" distB="0" distL="0" distR="0" wp14:anchorId="16C47A6D" wp14:editId="0A997839">
            <wp:extent cx="1371600" cy="1171575"/>
            <wp:effectExtent l="0" t="0" r="0" b="9525"/>
            <wp:docPr id="1" name="Picture 1" descr="HL7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AB" w:rsidRDefault="00545D5C" w:rsidP="009734AB">
      <w:pPr>
        <w:pStyle w:val="Subtitle"/>
        <w:rPr>
          <w:rFonts w:ascii="Times New Roman" w:hAnsi="Times New Roman"/>
          <w:sz w:val="36"/>
          <w:szCs w:val="24"/>
        </w:rPr>
      </w:pPr>
      <w:r w:rsidRPr="00545D5C">
        <w:rPr>
          <w:rFonts w:ascii="Times New Roman" w:hAnsi="Times New Roman"/>
          <w:sz w:val="36"/>
          <w:szCs w:val="24"/>
        </w:rPr>
        <w:t>HL7 Implementation Guide: XML Implementation for Virtual Medical Record, Release 1</w:t>
      </w:r>
    </w:p>
    <w:p w:rsidR="00545D5C" w:rsidRDefault="00545D5C" w:rsidP="009734AB">
      <w:pPr>
        <w:pStyle w:val="Subtitle"/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  <w:u w:val="single"/>
        </w:rPr>
        <w:t>Project Coordinator and Document Editor</w:t>
      </w:r>
    </w:p>
    <w:p w:rsidR="00545D5C" w:rsidRDefault="00545D5C" w:rsidP="00545D5C">
      <w:pPr>
        <w:pStyle w:val="Subtitle"/>
        <w:rPr>
          <w:ins w:id="0" w:author="Nanjo, Claude" w:date="2013-03-18T22:08:00Z"/>
          <w:b w:val="0"/>
          <w:bCs/>
          <w:color w:val="000000"/>
        </w:rPr>
      </w:pPr>
      <w:r>
        <w:rPr>
          <w:b w:val="0"/>
          <w:bCs/>
          <w:color w:val="000000"/>
        </w:rPr>
        <w:t>Kensaku Kawamoto, MD, PhD, University of Utah</w:t>
      </w:r>
    </w:p>
    <w:p w:rsidR="00C85D5D" w:rsidRPr="00970172" w:rsidRDefault="00C85D5D" w:rsidP="00545D5C">
      <w:pPr>
        <w:pStyle w:val="Subtitle"/>
        <w:rPr>
          <w:b w:val="0"/>
          <w:bCs/>
          <w:color w:val="000000"/>
        </w:rPr>
      </w:pPr>
      <w:ins w:id="1" w:author="Nanjo, Claude" w:date="2013-03-18T22:08:00Z">
        <w:r w:rsidRPr="00970172">
          <w:rPr>
            <w:b w:val="0"/>
            <w:szCs w:val="24"/>
            <w:rPrChange w:id="2" w:author="Nanjo, Claude" w:date="2013-03-18T22:13:00Z">
              <w:rPr>
                <w:szCs w:val="24"/>
              </w:rPr>
            </w:rPrChange>
          </w:rPr>
          <w:t>Claude Nanjo, MPH, MAAS, Zynx Health Incorporated</w:t>
        </w:r>
      </w:ins>
    </w:p>
    <w:p w:rsidR="00545D5C" w:rsidRDefault="00545D5C" w:rsidP="00545D5C">
      <w:pPr>
        <w:pStyle w:val="Subtitle"/>
        <w:rPr>
          <w:b w:val="0"/>
          <w:bCs/>
          <w:color w:val="000000"/>
        </w:rPr>
      </w:pP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Cs/>
          <w:color w:val="000000"/>
          <w:u w:val="single"/>
        </w:rPr>
        <w:t>Collaborators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David Shields, University of Utah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Andrew K. McIntyre, FRACP, MBBS, Medical-Objects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Yongjian Bao, PhD, GE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Howard R. Strasberg, MD, MS, Wolters Kluwer Health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Peter R. Tattam, Tattam Software Enterprises Pty Ltd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Scott Bolte, MS, GE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Peter Scott, MBBS, Medical-Objects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Keith Boone, GE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Zhijing Liu, PhD, Siemens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Chris Melo, Philips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Nathan Hulse, PhD, Intermountain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Jim Basilakis, MBBS, MS, University of Western Sydney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Robert Worden, Open Mapping Software, Limited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Daryl Chertcoff, HLN Consulting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Clayton Curtis, MD, PhD, U.S. Veterans Health Administration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Guilherme Del Fiol, MD, PhD, University of Utah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Emory Fry, MD, Uniformed Service University Health Sciences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Jean-Charles Dufour, MD, PhD, Université Aix-Marseille</w:t>
      </w:r>
    </w:p>
    <w:p w:rsidR="00545D5C" w:rsidRDefault="00545D5C" w:rsidP="00545D5C">
      <w:pPr>
        <w:pStyle w:val="Subtitle"/>
        <w:rPr>
          <w:ins w:id="3" w:author="Nanjo, Claude" w:date="2013-03-18T22:08:00Z"/>
          <w:b w:val="0"/>
          <w:bCs/>
          <w:color w:val="000000"/>
        </w:rPr>
      </w:pPr>
      <w:r>
        <w:rPr>
          <w:b w:val="0"/>
          <w:bCs/>
          <w:color w:val="000000"/>
        </w:rPr>
        <w:t>Laurent CHARLOIS, Université de la Méditerranée</w:t>
      </w:r>
    </w:p>
    <w:p w:rsidR="00C85D5D" w:rsidRDefault="00C85D5D" w:rsidP="00C85D5D">
      <w:pPr>
        <w:pStyle w:val="Subtitle"/>
        <w:rPr>
          <w:ins w:id="4" w:author="Nanjo, Claude" w:date="2013-03-18T22:08:00Z"/>
          <w:b w:val="0"/>
          <w:bCs/>
          <w:color w:val="000000"/>
        </w:rPr>
      </w:pPr>
      <w:ins w:id="5" w:author="Nanjo, Claude" w:date="2013-03-18T22:08:00Z">
        <w:r>
          <w:rPr>
            <w:b w:val="0"/>
            <w:bCs/>
            <w:color w:val="000000"/>
          </w:rPr>
          <w:t>Victor Lee, MD, Zynx Health Incorporated</w:t>
        </w:r>
      </w:ins>
    </w:p>
    <w:p w:rsidR="00C85D5D" w:rsidRDefault="00C85D5D" w:rsidP="00C85D5D">
      <w:pPr>
        <w:pStyle w:val="Subtitle"/>
        <w:rPr>
          <w:ins w:id="6" w:author="Nanjo, Claude" w:date="2013-03-18T22:08:00Z"/>
          <w:b w:val="0"/>
          <w:bCs/>
          <w:color w:val="000000"/>
        </w:rPr>
      </w:pPr>
      <w:ins w:id="7" w:author="Nanjo, Claude" w:date="2013-03-18T22:08:00Z">
        <w:r>
          <w:rPr>
            <w:b w:val="0"/>
            <w:bCs/>
            <w:color w:val="000000"/>
          </w:rPr>
          <w:t>Aziz Boxwala, MD, PhD, FACMI, Meliorix Inc</w:t>
        </w:r>
      </w:ins>
    </w:p>
    <w:p w:rsidR="00C85D5D" w:rsidRDefault="00C85D5D" w:rsidP="00C85D5D">
      <w:pPr>
        <w:pStyle w:val="Subtitle"/>
        <w:rPr>
          <w:ins w:id="8" w:author="Nanjo, Claude" w:date="2013-03-18T22:08:00Z"/>
          <w:b w:val="0"/>
          <w:bCs/>
          <w:color w:val="000000"/>
        </w:rPr>
      </w:pPr>
      <w:ins w:id="9" w:author="Nanjo, Claude" w:date="2013-03-18T22:08:00Z">
        <w:r>
          <w:rPr>
            <w:b w:val="0"/>
            <w:bCs/>
            <w:color w:val="000000"/>
          </w:rPr>
          <w:t>Mark Roche, MD, MSMI, Roche Consulting</w:t>
        </w:r>
      </w:ins>
    </w:p>
    <w:p w:rsidR="00C85D5D" w:rsidRDefault="00C85D5D" w:rsidP="00C85D5D">
      <w:pPr>
        <w:pStyle w:val="Subtitle"/>
        <w:rPr>
          <w:ins w:id="10" w:author="Nanjo, Claude" w:date="2013-03-18T23:15:00Z"/>
          <w:b w:val="0"/>
          <w:bCs/>
          <w:color w:val="000000"/>
        </w:rPr>
      </w:pPr>
      <w:ins w:id="11" w:author="Nanjo, Claude" w:date="2013-03-18T22:08:00Z">
        <w:r>
          <w:rPr>
            <w:b w:val="0"/>
            <w:bCs/>
            <w:color w:val="000000"/>
          </w:rPr>
          <w:t>Bryn Rhodes, Veracity Solutions</w:t>
        </w:r>
      </w:ins>
    </w:p>
    <w:p w:rsidR="009F3E7F" w:rsidRPr="009F3E7F" w:rsidRDefault="009F3E7F" w:rsidP="009F3E7F">
      <w:pPr>
        <w:pStyle w:val="Subtitle"/>
        <w:rPr>
          <w:bCs/>
          <w:color w:val="000000"/>
          <w:rPrChange w:id="12" w:author="Nanjo, Claude" w:date="2013-03-18T23:15:00Z">
            <w:rPr>
              <w:b w:val="0"/>
              <w:bCs/>
              <w:color w:val="000000"/>
            </w:rPr>
          </w:rPrChange>
        </w:rPr>
      </w:pPr>
      <w:ins w:id="13" w:author="Nanjo, Claude" w:date="2013-03-18T23:15:00Z">
        <w:r>
          <w:rPr>
            <w:b w:val="0"/>
            <w:color w:val="000000"/>
          </w:rPr>
          <w:t xml:space="preserve">Davide Sottara, </w:t>
        </w:r>
      </w:ins>
      <w:ins w:id="14" w:author="Nanjo, Claude" w:date="2013-03-18T23:16:00Z">
        <w:r>
          <w:rPr>
            <w:b w:val="0"/>
            <w:color w:val="000000"/>
          </w:rPr>
          <w:t xml:space="preserve">PhD, </w:t>
        </w:r>
      </w:ins>
      <w:ins w:id="15" w:author="Nanjo, Claude" w:date="2013-03-18T23:15:00Z">
        <w:r>
          <w:rPr>
            <w:b w:val="0"/>
            <w:color w:val="000000"/>
          </w:rPr>
          <w:t>Arizona State University</w:t>
        </w:r>
      </w:ins>
    </w:p>
    <w:p w:rsidR="00545D5C" w:rsidRDefault="00545D5C" w:rsidP="00545D5C">
      <w:pPr>
        <w:pStyle w:val="Subtitle"/>
        <w:rPr>
          <w:bCs/>
          <w:color w:val="000000"/>
        </w:rPr>
      </w:pPr>
    </w:p>
    <w:p w:rsidR="00C54FC5" w:rsidRDefault="00C54FC5">
      <w:pPr>
        <w:rPr>
          <w:ins w:id="16" w:author="Nanjo, Claude" w:date="2013-03-18T22:13:00Z"/>
          <w:rFonts w:ascii="Arial" w:eastAsia="Times New Roman" w:hAnsi="Arial" w:cs="Times New Roman"/>
          <w:bCs/>
          <w:spacing w:val="0"/>
          <w:sz w:val="24"/>
          <w:lang w:val="en-US"/>
        </w:rPr>
      </w:pPr>
      <w:ins w:id="17" w:author="Nanjo, Claude" w:date="2013-03-18T22:13:00Z">
        <w:r>
          <w:rPr>
            <w:bCs/>
          </w:rPr>
          <w:br w:type="page"/>
        </w:r>
      </w:ins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lastRenderedPageBreak/>
        <w:t>Project Sponsor</w:t>
      </w: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Clinical Decision Support</w:t>
      </w:r>
    </w:p>
    <w:p w:rsidR="00545D5C" w:rsidRDefault="00545D5C" w:rsidP="00545D5C">
      <w:pPr>
        <w:pStyle w:val="Subtitle"/>
        <w:rPr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#184</w:t>
      </w: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 xml:space="preserve"> Informative Specification</w:t>
      </w:r>
    </w:p>
    <w:p w:rsidR="009734AB" w:rsidRDefault="00545D5C" w:rsidP="00545D5C">
      <w:pPr>
        <w:pStyle w:val="Subtitle"/>
      </w:pPr>
      <w:r>
        <w:rPr>
          <w:bCs/>
          <w:color w:val="000000"/>
        </w:rPr>
        <w:t>September 2011</w:t>
      </w:r>
    </w:p>
    <w:p w:rsidR="009734AB" w:rsidRDefault="009734AB" w:rsidP="009734AB"/>
    <w:p w:rsidR="009734AB" w:rsidRDefault="009734AB" w:rsidP="009734AB">
      <w:pPr>
        <w:pStyle w:val="TOCHeading"/>
      </w:pPr>
      <w:bookmarkStart w:id="18" w:name="_Toc351328007"/>
      <w:r>
        <w:lastRenderedPageBreak/>
        <w:t>Table of Contents</w:t>
      </w:r>
      <w:bookmarkEnd w:id="18"/>
    </w:p>
    <w:p w:rsidR="00F931D6" w:rsidRDefault="009734A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mallCaps/>
        </w:rPr>
        <w:fldChar w:fldCharType="begin"/>
      </w:r>
      <w:r>
        <w:rPr>
          <w:b w:val="0"/>
          <w:bCs w:val="0"/>
          <w:caps/>
          <w:smallCaps/>
        </w:rPr>
        <w:instrText xml:space="preserve"> TOC \o "1-2" \h \z \u </w:instrText>
      </w:r>
      <w:r>
        <w:rPr>
          <w:b w:val="0"/>
          <w:bCs w:val="0"/>
          <w:caps/>
          <w:smallCaps/>
        </w:rPr>
        <w:fldChar w:fldCharType="separate"/>
      </w:r>
      <w:hyperlink w:anchor="_Toc351328007" w:history="1">
        <w:r w:rsidR="00F931D6" w:rsidRPr="008B48DA">
          <w:rPr>
            <w:rStyle w:val="Hyperlink"/>
            <w:noProof/>
          </w:rPr>
          <w:t>Table of Contents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_Toc351328007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2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1328008" w:history="1">
        <w:r w:rsidR="00F931D6" w:rsidRPr="008B48DA">
          <w:rPr>
            <w:rStyle w:val="Hyperlink"/>
            <w:noProof/>
          </w:rPr>
          <w:t>1</w:t>
        </w:r>
        <w:r w:rsidR="00F931D6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F931D6" w:rsidRPr="008B48DA">
          <w:rPr>
            <w:rStyle w:val="Hyperlink"/>
            <w:noProof/>
          </w:rPr>
          <w:t>Executive Summary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_Toc351328008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3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1328009" w:history="1">
        <w:r w:rsidR="00F931D6" w:rsidRPr="008B48DA">
          <w:rPr>
            <w:rStyle w:val="Hyperlink"/>
            <w:noProof/>
          </w:rPr>
          <w:t>2</w:t>
        </w:r>
        <w:r w:rsidR="00F931D6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F931D6" w:rsidRPr="008B48DA">
          <w:rPr>
            <w:rStyle w:val="Hyperlink"/>
            <w:noProof/>
          </w:rPr>
          <w:t>XML implementation Guide for VMR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_Toc351328009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0" w:history="1">
        <w:r w:rsidR="00F931D6" w:rsidRPr="008B48DA">
          <w:rPr>
            <w:rStyle w:val="Hyperlink"/>
            <w:noProof/>
          </w:rPr>
          <w:t>2.1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Overview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_Toc351328010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1" w:history="1">
        <w:r w:rsidR="00F931D6" w:rsidRPr="008B48DA">
          <w:rPr>
            <w:rStyle w:val="Hyperlink"/>
            <w:noProof/>
          </w:rPr>
          <w:t>2.2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datatypes.xsd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_Toc351328011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2" w:history="1">
        <w:r w:rsidR="00F931D6" w:rsidRPr="008B48DA">
          <w:rPr>
            <w:rStyle w:val="Hyperlink"/>
            <w:noProof/>
          </w:rPr>
          <w:t>2.3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vmr.xsd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_Toc351328012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3" w:history="1">
        <w:r w:rsidR="00F931D6" w:rsidRPr="008B48DA">
          <w:rPr>
            <w:rStyle w:val="Hyperlink"/>
            <w:noProof/>
          </w:rPr>
          <w:t>2.4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cdsInput.xsd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_Toc351328013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5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4" w:history="1">
        <w:r w:rsidR="00F931D6" w:rsidRPr="008B48DA">
          <w:rPr>
            <w:rStyle w:val="Hyperlink"/>
            <w:noProof/>
          </w:rPr>
          <w:t>2.5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cdsInputSpecification.xsd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_Toc351328014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6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5" w:history="1">
        <w:r w:rsidR="00F931D6" w:rsidRPr="008B48DA">
          <w:rPr>
            <w:rStyle w:val="Hyperlink"/>
            <w:noProof/>
          </w:rPr>
          <w:t>2.6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cdsOutput.xsd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_Toc351328015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12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C5557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6" w:history="1">
        <w:r w:rsidR="00F931D6" w:rsidRPr="008B48DA">
          <w:rPr>
            <w:rStyle w:val="Hyperlink"/>
            <w:noProof/>
          </w:rPr>
          <w:t>2.7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Examples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_Toc351328016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13</w:t>
        </w:r>
        <w:r w:rsidR="00F931D6">
          <w:rPr>
            <w:noProof/>
            <w:webHidden/>
          </w:rPr>
          <w:fldChar w:fldCharType="end"/>
        </w:r>
      </w:hyperlink>
    </w:p>
    <w:p w:rsidR="009734AB" w:rsidRDefault="009734AB" w:rsidP="009734AB">
      <w:pPr>
        <w:rPr>
          <w:b w:val="0"/>
          <w:sz w:val="20"/>
          <w:szCs w:val="24"/>
        </w:rPr>
      </w:pPr>
      <w:r>
        <w:rPr>
          <w:b w:val="0"/>
        </w:rPr>
        <w:fldChar w:fldCharType="end"/>
      </w:r>
    </w:p>
    <w:p w:rsidR="009734AB" w:rsidRDefault="009734AB" w:rsidP="009734AB">
      <w:pPr>
        <w:rPr>
          <w:rFonts w:ascii="Arial" w:hAnsi="Arial" w:cs="Arial"/>
          <w:b w:val="0"/>
          <w:bCs/>
          <w:kern w:val="32"/>
          <w:sz w:val="32"/>
          <w:szCs w:val="32"/>
        </w:rPr>
        <w:sectPr w:rsidR="009734AB" w:rsidSect="00D9171A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00"/>
        </w:sectPr>
      </w:pPr>
    </w:p>
    <w:p w:rsidR="009734AB" w:rsidRDefault="009734AB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19" w:name="_Toc351328008"/>
      <w:r>
        <w:lastRenderedPageBreak/>
        <w:t>Executive Summary</w:t>
      </w:r>
      <w:bookmarkEnd w:id="19"/>
    </w:p>
    <w:p w:rsidR="009734AB" w:rsidRPr="00A04F3F" w:rsidRDefault="009734AB" w:rsidP="009734AB">
      <w:pPr>
        <w:jc w:val="both"/>
        <w:rPr>
          <w:rFonts w:ascii="Arial" w:hAnsi="Arial" w:cs="Arial"/>
          <w:b w:val="0"/>
        </w:rPr>
      </w:pPr>
      <w:r w:rsidRPr="00A04F3F">
        <w:rPr>
          <w:rFonts w:ascii="Arial" w:hAnsi="Arial" w:cs="Arial"/>
          <w:b w:val="0"/>
        </w:rPr>
        <w:t xml:space="preserve">A Virtual Medical Record (vMR) for Clinical Decision Support (CDS) is a data model for representing clinical information </w:t>
      </w:r>
      <w:r w:rsidRPr="00A04F3F">
        <w:rPr>
          <w:rFonts w:ascii="Arial" w:hAnsi="Arial" w:cs="Arial"/>
          <w:b w:val="0"/>
          <w:i/>
        </w:rPr>
        <w:t>inputs</w:t>
      </w:r>
      <w:r w:rsidRPr="00A04F3F">
        <w:rPr>
          <w:rFonts w:ascii="Arial" w:hAnsi="Arial" w:cs="Arial"/>
          <w:b w:val="0"/>
        </w:rPr>
        <w:t xml:space="preserve"> and </w:t>
      </w:r>
      <w:r w:rsidRPr="00A04F3F">
        <w:rPr>
          <w:rFonts w:ascii="Arial" w:hAnsi="Arial" w:cs="Arial"/>
          <w:b w:val="0"/>
          <w:i/>
        </w:rPr>
        <w:t>outputs</w:t>
      </w:r>
      <w:r w:rsidRPr="00A04F3F">
        <w:rPr>
          <w:rFonts w:ascii="Arial" w:hAnsi="Arial" w:cs="Arial"/>
          <w:b w:val="0"/>
        </w:rPr>
        <w:t xml:space="preserve"> that can be </w:t>
      </w:r>
      <w:r w:rsidR="005B595A" w:rsidRPr="00A04F3F">
        <w:rPr>
          <w:rFonts w:ascii="Arial" w:hAnsi="Arial" w:cs="Arial"/>
          <w:b w:val="0"/>
        </w:rPr>
        <w:t xml:space="preserve">used by </w:t>
      </w:r>
      <w:r w:rsidRPr="00A04F3F">
        <w:rPr>
          <w:rFonts w:ascii="Arial" w:hAnsi="Arial" w:cs="Arial"/>
          <w:b w:val="0"/>
        </w:rPr>
        <w:t>CDS engines and local clinical information systems, through mechanisms such as CDS services</w:t>
      </w:r>
      <w:r w:rsidR="00106185" w:rsidRPr="00A04F3F">
        <w:rPr>
          <w:rFonts w:ascii="Arial" w:hAnsi="Arial" w:cs="Arial"/>
          <w:b w:val="0"/>
        </w:rPr>
        <w:t>, or</w:t>
      </w:r>
      <w:r w:rsidR="005B595A" w:rsidRPr="00A04F3F">
        <w:rPr>
          <w:rFonts w:ascii="Arial" w:hAnsi="Arial" w:cs="Arial"/>
          <w:b w:val="0"/>
        </w:rPr>
        <w:t xml:space="preserve"> execution of standardised clinical support logic </w:t>
      </w:r>
      <w:r w:rsidR="00FC4F88" w:rsidRPr="00A04F3F">
        <w:rPr>
          <w:rFonts w:ascii="Arial" w:hAnsi="Arial" w:cs="Arial"/>
          <w:b w:val="0"/>
        </w:rPr>
        <w:t>such as a</w:t>
      </w:r>
      <w:r w:rsidR="005B595A" w:rsidRPr="00A04F3F">
        <w:rPr>
          <w:rFonts w:ascii="Arial" w:hAnsi="Arial" w:cs="Arial"/>
          <w:b w:val="0"/>
        </w:rPr>
        <w:t xml:space="preserve"> GELLO execution engine. </w:t>
      </w:r>
      <w:r w:rsidR="00FC4F88" w:rsidRPr="00A04F3F">
        <w:rPr>
          <w:rFonts w:ascii="Arial" w:hAnsi="Arial" w:cs="Arial"/>
          <w:b w:val="0"/>
        </w:rPr>
        <w:t xml:space="preserve">The vMR encompasses data about a patient's demographics and clinical history, as well as CDS inferences about the patient (e.g., recommended clinical interventions). </w:t>
      </w:r>
      <w:r w:rsidRPr="00A04F3F">
        <w:rPr>
          <w:rFonts w:ascii="Arial" w:hAnsi="Arial" w:cs="Arial"/>
          <w:b w:val="0"/>
        </w:rPr>
        <w:t>A vMR for CDS is needed to enable the design and development of scalable CDS resources that can be used across multiple healthcare institutions and health information systems.</w:t>
      </w:r>
      <w:r w:rsidR="005B595A" w:rsidRPr="00A04F3F">
        <w:rPr>
          <w:rFonts w:ascii="Arial" w:hAnsi="Arial" w:cs="Arial"/>
          <w:b w:val="0"/>
        </w:rPr>
        <w:t xml:space="preserve"> Existing clinical data, from any source, is virtualised to present a façade compliant with </w:t>
      </w:r>
      <w:r w:rsidR="00106185" w:rsidRPr="00A04F3F">
        <w:rPr>
          <w:rFonts w:ascii="Arial" w:hAnsi="Arial" w:cs="Arial"/>
          <w:b w:val="0"/>
        </w:rPr>
        <w:t>the vMR</w:t>
      </w:r>
      <w:r w:rsidR="005B595A" w:rsidRPr="00A04F3F">
        <w:rPr>
          <w:rFonts w:ascii="Arial" w:hAnsi="Arial" w:cs="Arial"/>
          <w:b w:val="0"/>
        </w:rPr>
        <w:t xml:space="preserve"> class model. Clinical logic can then be executed against the data represented in the vMR model. </w:t>
      </w:r>
    </w:p>
    <w:p w:rsidR="008539C6" w:rsidRPr="00A04F3F" w:rsidRDefault="008539C6" w:rsidP="009734AB">
      <w:pPr>
        <w:jc w:val="both"/>
        <w:rPr>
          <w:rFonts w:ascii="Arial" w:hAnsi="Arial" w:cs="Arial"/>
          <w:b w:val="0"/>
        </w:rPr>
      </w:pPr>
    </w:p>
    <w:p w:rsidR="009734AB" w:rsidRPr="00A04F3F" w:rsidRDefault="009734AB" w:rsidP="009734AB">
      <w:pPr>
        <w:jc w:val="both"/>
        <w:rPr>
          <w:rFonts w:ascii="Arial" w:hAnsi="Arial" w:cs="Arial"/>
          <w:b w:val="0"/>
        </w:rPr>
      </w:pPr>
      <w:r w:rsidRPr="00A04F3F">
        <w:rPr>
          <w:rFonts w:ascii="Arial" w:hAnsi="Arial" w:cs="Arial"/>
          <w:b w:val="0"/>
        </w:rPr>
        <w:t xml:space="preserve">The objective of the HL7 CDS Work Group’s vMR </w:t>
      </w:r>
      <w:r w:rsidR="008539C6" w:rsidRPr="00A04F3F">
        <w:rPr>
          <w:rFonts w:ascii="Arial" w:hAnsi="Arial" w:cs="Arial"/>
          <w:b w:val="0"/>
        </w:rPr>
        <w:t>XML</w:t>
      </w:r>
      <w:r w:rsidR="00B577DA" w:rsidRPr="00A04F3F">
        <w:rPr>
          <w:rFonts w:ascii="Arial" w:hAnsi="Arial" w:cs="Arial"/>
          <w:b w:val="0"/>
        </w:rPr>
        <w:t xml:space="preserve"> Implementation Guide is to </w:t>
      </w:r>
      <w:r w:rsidR="005D7972" w:rsidRPr="00A04F3F">
        <w:rPr>
          <w:rFonts w:ascii="Arial" w:hAnsi="Arial" w:cs="Arial"/>
          <w:b w:val="0"/>
        </w:rPr>
        <w:t xml:space="preserve">define a </w:t>
      </w:r>
      <w:r w:rsidR="008539C6" w:rsidRPr="00A04F3F">
        <w:rPr>
          <w:rFonts w:ascii="Arial" w:hAnsi="Arial" w:cs="Arial"/>
          <w:b w:val="0"/>
        </w:rPr>
        <w:t>set of schemas</w:t>
      </w:r>
      <w:r w:rsidR="005D7972" w:rsidRPr="00A04F3F">
        <w:rPr>
          <w:rFonts w:ascii="Arial" w:hAnsi="Arial" w:cs="Arial"/>
          <w:b w:val="0"/>
        </w:rPr>
        <w:t xml:space="preserve"> for </w:t>
      </w:r>
      <w:r w:rsidR="008539C6" w:rsidRPr="00A04F3F">
        <w:rPr>
          <w:rFonts w:ascii="Arial" w:hAnsi="Arial" w:cs="Arial"/>
          <w:b w:val="0"/>
        </w:rPr>
        <w:t xml:space="preserve">the serialization and exchange of </w:t>
      </w:r>
      <w:r w:rsidR="005D7972" w:rsidRPr="00A04F3F">
        <w:rPr>
          <w:rFonts w:ascii="Arial" w:hAnsi="Arial" w:cs="Arial"/>
          <w:b w:val="0"/>
        </w:rPr>
        <w:t>vMR</w:t>
      </w:r>
      <w:r w:rsidR="008539C6" w:rsidRPr="00A04F3F">
        <w:rPr>
          <w:rFonts w:ascii="Arial" w:hAnsi="Arial" w:cs="Arial"/>
          <w:b w:val="0"/>
        </w:rPr>
        <w:t>-compliant clinical data</w:t>
      </w:r>
      <w:r w:rsidR="005D7972" w:rsidRPr="00A04F3F">
        <w:rPr>
          <w:rFonts w:ascii="Arial" w:hAnsi="Arial" w:cs="Arial"/>
          <w:b w:val="0"/>
        </w:rPr>
        <w:t xml:space="preserve"> </w:t>
      </w:r>
      <w:r w:rsidR="008539C6" w:rsidRPr="00A04F3F">
        <w:rPr>
          <w:rFonts w:ascii="Arial" w:hAnsi="Arial" w:cs="Arial"/>
          <w:b w:val="0"/>
        </w:rPr>
        <w:t>between parties</w:t>
      </w:r>
      <w:del w:id="20" w:author="Kensaku Kawamoto" w:date="2013-03-18T19:20:00Z">
        <w:r w:rsidR="008539C6" w:rsidRPr="00A04F3F" w:rsidDel="008D5801">
          <w:rPr>
            <w:rFonts w:ascii="Arial" w:hAnsi="Arial" w:cs="Arial"/>
            <w:b w:val="0"/>
          </w:rPr>
          <w:delText xml:space="preserve">. </w:delText>
        </w:r>
        <w:r w:rsidR="00B577DA" w:rsidRPr="00A04F3F" w:rsidDel="008D5801">
          <w:rPr>
            <w:rFonts w:ascii="Arial" w:hAnsi="Arial" w:cs="Arial"/>
            <w:b w:val="0"/>
          </w:rPr>
          <w:delText xml:space="preserve">This guide </w:delText>
        </w:r>
        <w:r w:rsidR="008539C6" w:rsidRPr="00A04F3F" w:rsidDel="008D5801">
          <w:rPr>
            <w:rFonts w:ascii="Arial" w:hAnsi="Arial" w:cs="Arial"/>
            <w:b w:val="0"/>
          </w:rPr>
          <w:delText>lists the proposed set of schemas that make up the vMR Release 1 Specification</w:delText>
        </w:r>
      </w:del>
      <w:r w:rsidR="00C16230" w:rsidRPr="00A04F3F">
        <w:rPr>
          <w:rFonts w:ascii="Arial" w:hAnsi="Arial" w:cs="Arial"/>
          <w:b w:val="0"/>
        </w:rPr>
        <w:t xml:space="preserve">. This is the </w:t>
      </w:r>
      <w:r w:rsidR="00290385" w:rsidRPr="00A04F3F">
        <w:rPr>
          <w:rFonts w:ascii="Arial" w:hAnsi="Arial" w:cs="Arial"/>
          <w:b w:val="0"/>
        </w:rPr>
        <w:t xml:space="preserve">first DSTU </w:t>
      </w:r>
      <w:r w:rsidR="00B577DA" w:rsidRPr="00A04F3F">
        <w:rPr>
          <w:rFonts w:ascii="Arial" w:hAnsi="Arial" w:cs="Arial"/>
          <w:b w:val="0"/>
        </w:rPr>
        <w:t>ballot for this material</w:t>
      </w:r>
      <w:r w:rsidRPr="00A04F3F">
        <w:rPr>
          <w:rFonts w:ascii="Arial" w:hAnsi="Arial" w:cs="Arial"/>
          <w:b w:val="0"/>
        </w:rPr>
        <w:t xml:space="preserve">. </w:t>
      </w:r>
      <w:del w:id="21" w:author="Kensaku Kawamoto" w:date="2013-03-18T19:18:00Z">
        <w:r w:rsidRPr="00A04F3F" w:rsidDel="008D5801">
          <w:rPr>
            <w:rFonts w:ascii="Arial" w:hAnsi="Arial" w:cs="Arial"/>
            <w:b w:val="0"/>
          </w:rPr>
          <w:delText>Inpu</w:delText>
        </w:r>
        <w:r w:rsidR="00B577DA" w:rsidRPr="00A04F3F" w:rsidDel="008D5801">
          <w:rPr>
            <w:rFonts w:ascii="Arial" w:hAnsi="Arial" w:cs="Arial"/>
            <w:b w:val="0"/>
          </w:rPr>
          <w:delText>t is sought on the format</w:delText>
        </w:r>
        <w:r w:rsidR="00C16230" w:rsidRPr="00A04F3F" w:rsidDel="008D5801">
          <w:rPr>
            <w:rFonts w:ascii="Arial" w:hAnsi="Arial" w:cs="Arial"/>
            <w:b w:val="0"/>
          </w:rPr>
          <w:delText xml:space="preserve"> rather than the content</w:delText>
        </w:r>
        <w:r w:rsidR="005B595A" w:rsidRPr="00A04F3F" w:rsidDel="008D5801">
          <w:rPr>
            <w:rFonts w:ascii="Arial" w:hAnsi="Arial" w:cs="Arial"/>
            <w:b w:val="0"/>
          </w:rPr>
          <w:delText>,</w:delText>
        </w:r>
        <w:r w:rsidR="00F9007B" w:rsidRPr="00A04F3F" w:rsidDel="008D5801">
          <w:rPr>
            <w:rFonts w:ascii="Arial" w:hAnsi="Arial" w:cs="Arial"/>
            <w:b w:val="0"/>
          </w:rPr>
          <w:delText xml:space="preserve"> as a</w:delText>
        </w:r>
        <w:r w:rsidR="00C16230" w:rsidRPr="00A04F3F" w:rsidDel="008D5801">
          <w:rPr>
            <w:rFonts w:ascii="Arial" w:hAnsi="Arial" w:cs="Arial"/>
            <w:b w:val="0"/>
          </w:rPr>
          <w:delText xml:space="preserve"> </w:delText>
        </w:r>
        <w:r w:rsidR="005B595A" w:rsidRPr="00A04F3F" w:rsidDel="008D5801">
          <w:rPr>
            <w:rFonts w:ascii="Arial" w:hAnsi="Arial" w:cs="Arial"/>
            <w:b w:val="0"/>
          </w:rPr>
          <w:delText xml:space="preserve">normative </w:delText>
        </w:r>
        <w:r w:rsidR="00C16230" w:rsidRPr="00A04F3F" w:rsidDel="008D5801">
          <w:rPr>
            <w:rFonts w:ascii="Arial" w:hAnsi="Arial" w:cs="Arial"/>
            <w:b w:val="0"/>
          </w:rPr>
          <w:delText xml:space="preserve">vMR </w:delText>
        </w:r>
        <w:r w:rsidR="005B595A" w:rsidRPr="00A04F3F" w:rsidDel="008D5801">
          <w:rPr>
            <w:rFonts w:ascii="Arial" w:hAnsi="Arial" w:cs="Arial"/>
            <w:b w:val="0"/>
          </w:rPr>
          <w:delText>model</w:delText>
        </w:r>
        <w:r w:rsidR="00C16230" w:rsidRPr="00A04F3F" w:rsidDel="008D5801">
          <w:rPr>
            <w:rFonts w:ascii="Arial" w:hAnsi="Arial" w:cs="Arial"/>
            <w:b w:val="0"/>
          </w:rPr>
          <w:delText xml:space="preserve"> will be defined elsewhere</w:delText>
        </w:r>
        <w:r w:rsidRPr="00A04F3F" w:rsidDel="008D5801">
          <w:rPr>
            <w:rFonts w:ascii="Arial" w:hAnsi="Arial" w:cs="Arial"/>
            <w:b w:val="0"/>
          </w:rPr>
          <w:delText xml:space="preserve">. </w:delText>
        </w:r>
      </w:del>
      <w:del w:id="22" w:author="Kensaku Kawamoto" w:date="2013-03-18T19:20:00Z">
        <w:r w:rsidRPr="00A04F3F" w:rsidDel="008D5801">
          <w:rPr>
            <w:rFonts w:ascii="Arial" w:hAnsi="Arial" w:cs="Arial"/>
            <w:b w:val="0"/>
          </w:rPr>
          <w:delText xml:space="preserve">It is envisaged </w:delText>
        </w:r>
        <w:r w:rsidR="0038248F" w:rsidRPr="00A04F3F" w:rsidDel="008D5801">
          <w:rPr>
            <w:rFonts w:ascii="Arial" w:hAnsi="Arial" w:cs="Arial"/>
            <w:b w:val="0"/>
          </w:rPr>
          <w:delText>that all elements of the final v</w:delText>
        </w:r>
        <w:r w:rsidRPr="00A04F3F" w:rsidDel="008D5801">
          <w:rPr>
            <w:rFonts w:ascii="Arial" w:hAnsi="Arial" w:cs="Arial"/>
            <w:b w:val="0"/>
          </w:rPr>
          <w:delText>MR, when this is finalised</w:delText>
        </w:r>
        <w:r w:rsidR="00B577DA" w:rsidRPr="00A04F3F" w:rsidDel="008D5801">
          <w:rPr>
            <w:rFonts w:ascii="Arial" w:hAnsi="Arial" w:cs="Arial"/>
            <w:b w:val="0"/>
          </w:rPr>
          <w:delText>, will be represented in both UML (</w:delText>
        </w:r>
        <w:r w:rsidR="00F500A5" w:rsidRPr="00A04F3F" w:rsidDel="008D5801">
          <w:rPr>
            <w:rFonts w:ascii="Arial" w:hAnsi="Arial" w:cs="Arial"/>
            <w:b w:val="0"/>
          </w:rPr>
          <w:delText>.</w:delText>
        </w:r>
        <w:r w:rsidR="00B577DA" w:rsidRPr="00A04F3F" w:rsidDel="008D5801">
          <w:rPr>
            <w:rFonts w:ascii="Arial" w:hAnsi="Arial" w:cs="Arial"/>
            <w:b w:val="0"/>
          </w:rPr>
          <w:delText>xmi files)</w:delText>
        </w:r>
        <w:r w:rsidR="00C16230" w:rsidRPr="00A04F3F" w:rsidDel="008D5801">
          <w:rPr>
            <w:rFonts w:ascii="Arial" w:hAnsi="Arial" w:cs="Arial"/>
            <w:b w:val="0"/>
          </w:rPr>
          <w:delText>, class diagrams,</w:delText>
        </w:r>
        <w:r w:rsidR="00B577DA" w:rsidRPr="00A04F3F" w:rsidDel="008D5801">
          <w:rPr>
            <w:rFonts w:ascii="Arial" w:hAnsi="Arial" w:cs="Arial"/>
            <w:b w:val="0"/>
          </w:rPr>
          <w:delText xml:space="preserve"> and </w:delText>
        </w:r>
        <w:r w:rsidR="005C50B5" w:rsidRPr="00A04F3F" w:rsidDel="008D5801">
          <w:rPr>
            <w:rFonts w:ascii="Arial" w:hAnsi="Arial" w:cs="Arial"/>
            <w:b w:val="0"/>
          </w:rPr>
          <w:delText>in a set of XSD</w:delText>
        </w:r>
        <w:r w:rsidR="00B577DA" w:rsidRPr="00A04F3F" w:rsidDel="008D5801">
          <w:rPr>
            <w:rFonts w:ascii="Arial" w:hAnsi="Arial" w:cs="Arial"/>
            <w:b w:val="0"/>
          </w:rPr>
          <w:delText xml:space="preserve"> </w:delText>
        </w:r>
        <w:r w:rsidR="005C50B5" w:rsidRPr="00A04F3F" w:rsidDel="008D5801">
          <w:rPr>
            <w:rFonts w:ascii="Arial" w:hAnsi="Arial" w:cs="Arial"/>
            <w:b w:val="0"/>
          </w:rPr>
          <w:delText>representations</w:delText>
        </w:r>
        <w:r w:rsidRPr="00A04F3F" w:rsidDel="008D5801">
          <w:rPr>
            <w:rFonts w:ascii="Arial" w:hAnsi="Arial" w:cs="Arial"/>
            <w:b w:val="0"/>
          </w:rPr>
          <w:delText xml:space="preserve">. </w:delText>
        </w:r>
      </w:del>
    </w:p>
    <w:p w:rsidR="009121F1" w:rsidRPr="00A04F3F" w:rsidRDefault="009121F1" w:rsidP="009734AB">
      <w:pPr>
        <w:jc w:val="both"/>
        <w:rPr>
          <w:rFonts w:ascii="Arial" w:hAnsi="Arial" w:cs="Arial"/>
          <w:b w:val="0"/>
        </w:rPr>
      </w:pPr>
    </w:p>
    <w:p w:rsidR="009121F1" w:rsidRPr="00A04F3F" w:rsidRDefault="009121F1" w:rsidP="009734AB">
      <w:pPr>
        <w:jc w:val="both"/>
        <w:rPr>
          <w:rFonts w:ascii="Arial" w:hAnsi="Arial" w:cs="Arial"/>
          <w:b w:val="0"/>
        </w:rPr>
      </w:pPr>
      <w:r w:rsidRPr="00A04F3F">
        <w:rPr>
          <w:rFonts w:ascii="Arial" w:hAnsi="Arial" w:cs="Arial"/>
          <w:b w:val="0"/>
        </w:rPr>
        <w:t xml:space="preserve">Note that the proposed XML schemas shall be considered </w:t>
      </w:r>
      <w:r w:rsidRPr="00A04F3F">
        <w:rPr>
          <w:rFonts w:ascii="Arial" w:hAnsi="Arial" w:cs="Arial"/>
          <w:b w:val="0"/>
          <w:i/>
        </w:rPr>
        <w:t>normative</w:t>
      </w:r>
      <w:r w:rsidRPr="00A04F3F">
        <w:rPr>
          <w:rFonts w:ascii="Arial" w:hAnsi="Arial" w:cs="Arial"/>
          <w:b w:val="0"/>
        </w:rPr>
        <w:t xml:space="preserve"> while all accompanying examples will be considered </w:t>
      </w:r>
      <w:r w:rsidRPr="00A04F3F">
        <w:rPr>
          <w:rFonts w:ascii="Arial" w:hAnsi="Arial" w:cs="Arial"/>
          <w:b w:val="0"/>
          <w:i/>
        </w:rPr>
        <w:t>informative</w:t>
      </w:r>
      <w:r w:rsidRPr="00A04F3F">
        <w:rPr>
          <w:rFonts w:ascii="Arial" w:hAnsi="Arial" w:cs="Arial"/>
          <w:b w:val="0"/>
        </w:rPr>
        <w:t>.</w:t>
      </w:r>
      <w:ins w:id="23" w:author="Nanjo, Claude" w:date="2013-03-18T23:17:00Z">
        <w:r w:rsidR="00842F97">
          <w:rPr>
            <w:rFonts w:ascii="Arial" w:hAnsi="Arial" w:cs="Arial"/>
            <w:b w:val="0"/>
          </w:rPr>
          <w:t xml:space="preserve"> </w:t>
        </w:r>
      </w:ins>
      <w:ins w:id="24" w:author="Nanjo, Claude" w:date="2013-03-19T00:11:00Z">
        <w:r w:rsidR="00EC1795">
          <w:rPr>
            <w:rFonts w:ascii="Arial" w:hAnsi="Arial" w:cs="Arial"/>
            <w:b w:val="0"/>
          </w:rPr>
          <w:t xml:space="preserve">The </w:t>
        </w:r>
      </w:ins>
      <w:bookmarkStart w:id="25" w:name="_GoBack"/>
      <w:bookmarkEnd w:id="25"/>
      <w:ins w:id="26" w:author="Nanjo, Claude" w:date="2013-03-18T23:18:00Z">
        <w:r w:rsidR="00842F97">
          <w:rPr>
            <w:rFonts w:ascii="Arial" w:hAnsi="Arial" w:cs="Arial"/>
            <w:b w:val="0"/>
          </w:rPr>
          <w:t>proposed XML schemas are based on the vMR DAM Release 2.</w:t>
        </w:r>
      </w:ins>
    </w:p>
    <w:p w:rsidR="009734AB" w:rsidRDefault="009734AB" w:rsidP="009734AB">
      <w:pPr>
        <w:jc w:val="both"/>
        <w:rPr>
          <w:rFonts w:ascii="Arial" w:hAnsi="Arial" w:cs="Arial"/>
        </w:rPr>
      </w:pPr>
    </w:p>
    <w:p w:rsidR="009734AB" w:rsidRDefault="009121F1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27" w:name="_Toc351328009"/>
      <w:r>
        <w:lastRenderedPageBreak/>
        <w:t>XML</w:t>
      </w:r>
      <w:r w:rsidR="007C23C1">
        <w:t xml:space="preserve"> implementation Guide for VMR</w:t>
      </w:r>
      <w:bookmarkEnd w:id="27"/>
    </w:p>
    <w:p w:rsidR="009734AB" w:rsidRDefault="009734AB" w:rsidP="009734AB"/>
    <w:p w:rsidR="00E264B2" w:rsidRDefault="009121F1" w:rsidP="007C23C1">
      <w:pPr>
        <w:pStyle w:val="Heading2"/>
      </w:pPr>
      <w:bookmarkStart w:id="28" w:name="_Toc351328010"/>
      <w:r>
        <w:t>Overview</w:t>
      </w:r>
      <w:bookmarkEnd w:id="28"/>
    </w:p>
    <w:p w:rsidR="00DB5928" w:rsidRDefault="00DB5928" w:rsidP="00DB5928">
      <w:pPr>
        <w:rPr>
          <w:lang w:val="en-US"/>
        </w:rPr>
      </w:pPr>
    </w:p>
    <w:p w:rsidR="00DB5928" w:rsidRPr="00371A39" w:rsidRDefault="004451CE" w:rsidP="00DB5928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 xml:space="preserve">The vMR XML specification consists of 5 </w:t>
      </w:r>
      <w:r w:rsidR="00AF0E45" w:rsidRPr="00371A39">
        <w:rPr>
          <w:b w:val="0"/>
          <w:lang w:val="en-US"/>
        </w:rPr>
        <w:t>XSD schema files</w:t>
      </w:r>
      <w:r w:rsidRPr="00371A39">
        <w:rPr>
          <w:b w:val="0"/>
          <w:lang w:val="en-US"/>
        </w:rPr>
        <w:t xml:space="preserve"> which follow a similar conceptual categorization</w:t>
      </w:r>
      <w:r w:rsidR="00C32EA0" w:rsidRPr="00371A39">
        <w:rPr>
          <w:b w:val="0"/>
          <w:lang w:val="en-US"/>
        </w:rPr>
        <w:t xml:space="preserve"> </w:t>
      </w:r>
      <w:del w:id="29" w:author="Kensaku Kawamoto" w:date="2013-03-18T19:21:00Z">
        <w:r w:rsidR="00C32EA0" w:rsidRPr="00371A39" w:rsidDel="008D5801">
          <w:rPr>
            <w:b w:val="0"/>
            <w:lang w:val="en-US"/>
          </w:rPr>
          <w:delText xml:space="preserve">than </w:delText>
        </w:r>
      </w:del>
      <w:ins w:id="30" w:author="Kensaku Kawamoto" w:date="2013-03-18T19:21:00Z">
        <w:r w:rsidR="008D5801">
          <w:rPr>
            <w:b w:val="0"/>
            <w:lang w:val="en-US"/>
          </w:rPr>
          <w:t xml:space="preserve">compared to the categorization </w:t>
        </w:r>
      </w:ins>
      <w:del w:id="31" w:author="Kensaku Kawamoto" w:date="2013-03-18T19:21:00Z">
        <w:r w:rsidR="00C32EA0" w:rsidRPr="00371A39" w:rsidDel="008D5801">
          <w:rPr>
            <w:b w:val="0"/>
            <w:lang w:val="en-US"/>
          </w:rPr>
          <w:delText xml:space="preserve">that </w:delText>
        </w:r>
      </w:del>
      <w:r w:rsidR="00C32EA0" w:rsidRPr="00371A39">
        <w:rPr>
          <w:b w:val="0"/>
          <w:lang w:val="en-US"/>
        </w:rPr>
        <w:t>defined</w:t>
      </w:r>
      <w:r w:rsidRPr="00371A39">
        <w:rPr>
          <w:b w:val="0"/>
          <w:lang w:val="en-US"/>
        </w:rPr>
        <w:t xml:space="preserve"> in the vMR domain analysis model</w:t>
      </w:r>
      <w:ins w:id="32" w:author="Nanjo, Claude" w:date="2013-03-18T22:15:00Z">
        <w:r w:rsidR="00C54FC5">
          <w:rPr>
            <w:b w:val="0"/>
            <w:lang w:val="en-US"/>
          </w:rPr>
          <w:t>, release 2</w:t>
        </w:r>
      </w:ins>
      <w:r w:rsidRPr="00371A39">
        <w:rPr>
          <w:b w:val="0"/>
          <w:lang w:val="en-US"/>
        </w:rPr>
        <w:t>:</w:t>
      </w:r>
    </w:p>
    <w:p w:rsidR="004451CE" w:rsidRPr="00371A39" w:rsidRDefault="004451CE" w:rsidP="00DB5928">
      <w:pPr>
        <w:ind w:left="1021"/>
        <w:rPr>
          <w:b w:val="0"/>
          <w:lang w:val="en-US"/>
        </w:rPr>
      </w:pP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datatypes.xsd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vmr.xsd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cdsInputSpecification.xsd</w:t>
      </w:r>
    </w:p>
    <w:p w:rsidR="004451CE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cdsOutput.xsd</w:t>
      </w:r>
    </w:p>
    <w:p w:rsidR="00371A39" w:rsidRDefault="00371A39" w:rsidP="00371A39">
      <w:pPr>
        <w:rPr>
          <w:b w:val="0"/>
          <w:lang w:val="en-US"/>
        </w:rPr>
      </w:pPr>
    </w:p>
    <w:p w:rsidR="00371A39" w:rsidRDefault="00371A39" w:rsidP="002C32F6">
      <w:pPr>
        <w:ind w:left="1021"/>
        <w:rPr>
          <w:ins w:id="33" w:author="Nanjo, Claude" w:date="2013-03-18T23:52:00Z"/>
          <w:b w:val="0"/>
          <w:lang w:val="en-US"/>
        </w:rPr>
      </w:pPr>
      <w:r>
        <w:rPr>
          <w:b w:val="0"/>
          <w:lang w:val="en-US"/>
        </w:rPr>
        <w:t>Diagrams have been added for illustrative purposes only. Please note</w:t>
      </w:r>
      <w:del w:id="34" w:author="Kensaku Kawamoto" w:date="2013-03-18T19:22:00Z">
        <w:r w:rsidDel="008D5801">
          <w:rPr>
            <w:b w:val="0"/>
            <w:lang w:val="en-US"/>
          </w:rPr>
          <w:delText>, however,</w:delText>
        </w:r>
      </w:del>
      <w:r>
        <w:rPr>
          <w:b w:val="0"/>
          <w:lang w:val="en-US"/>
        </w:rPr>
        <w:t xml:space="preserve"> that it is the schemas and not these diagrams that represent the actual specification and source of truth.</w:t>
      </w:r>
    </w:p>
    <w:p w:rsidR="002464D7" w:rsidRDefault="002464D7" w:rsidP="002C32F6">
      <w:pPr>
        <w:ind w:left="1021"/>
        <w:rPr>
          <w:ins w:id="35" w:author="Nanjo, Claude" w:date="2013-03-18T23:52:00Z"/>
          <w:b w:val="0"/>
          <w:lang w:val="en-US"/>
        </w:rPr>
      </w:pPr>
    </w:p>
    <w:p w:rsidR="002464D7" w:rsidRDefault="002464D7" w:rsidP="002C32F6">
      <w:pPr>
        <w:ind w:left="1021"/>
        <w:rPr>
          <w:ins w:id="36" w:author="Nanjo, Claude" w:date="2013-03-18T23:45:00Z"/>
          <w:b w:val="0"/>
          <w:lang w:val="en-US"/>
        </w:rPr>
      </w:pPr>
      <w:ins w:id="37" w:author="Nanjo, Claude" w:date="2013-03-18T23:52:00Z">
        <w:r>
          <w:rPr>
            <w:b w:val="0"/>
            <w:lang w:val="en-US"/>
          </w:rPr>
          <w:t>The following table lists the schema namespaces</w:t>
        </w:r>
      </w:ins>
    </w:p>
    <w:p w:rsidR="002464D7" w:rsidRDefault="002464D7" w:rsidP="002C32F6">
      <w:pPr>
        <w:ind w:left="1021"/>
        <w:rPr>
          <w:ins w:id="38" w:author="Nanjo, Claude" w:date="2013-03-18T23:45:00Z"/>
          <w:b w:val="0"/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  <w:tblPrChange w:id="39" w:author="Nanjo, Claude" w:date="2013-03-18T23:51:00Z">
          <w:tblPr>
            <w:tblStyle w:val="LightList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30"/>
        <w:gridCol w:w="1254"/>
        <w:gridCol w:w="5058"/>
        <w:tblGridChange w:id="40">
          <w:tblGrid>
            <w:gridCol w:w="4184"/>
            <w:gridCol w:w="5058"/>
            <w:gridCol w:w="5058"/>
          </w:tblGrid>
        </w:tblGridChange>
      </w:tblGrid>
      <w:tr w:rsidR="002464D7" w:rsidTr="0024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1" w:author="Nanjo, Claude" w:date="2013-03-18T23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tcPrChange w:id="42" w:author="Nanjo, Claude" w:date="2013-03-18T23:51:00Z">
              <w:tcPr>
                <w:tcW w:w="4621" w:type="dxa"/>
              </w:tcPr>
            </w:tcPrChange>
          </w:tcPr>
          <w:p w:rsidR="002464D7" w:rsidRPr="008D5226" w:rsidRDefault="002464D7" w:rsidP="002C32F6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3" w:author="Nanjo, Claude" w:date="2013-03-18T23:46:00Z"/>
                <w:b/>
                <w:color w:val="FFFFFF" w:themeColor="background1"/>
                <w:lang w:val="en-US"/>
                <w:rPrChange w:id="44" w:author="Nanjo, Claude" w:date="2013-03-18T23:58:00Z">
                  <w:rPr>
                    <w:ins w:id="45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46" w:author="Nanjo, Claude" w:date="2013-03-18T23:46:00Z">
              <w:r w:rsidRPr="008D5226">
                <w:rPr>
                  <w:color w:val="FFFFFF" w:themeColor="background1"/>
                  <w:lang w:val="en-US"/>
                  <w:rPrChange w:id="47" w:author="Nanjo, Claude" w:date="2013-03-18T23:58:00Z">
                    <w:rPr>
                      <w:lang w:val="en-US"/>
                    </w:rPr>
                  </w:rPrChange>
                </w:rPr>
                <w:t>Schema</w:t>
              </w:r>
            </w:ins>
          </w:p>
        </w:tc>
        <w:tc>
          <w:tcPr>
            <w:tcW w:w="1254" w:type="dxa"/>
            <w:tcPrChange w:id="48" w:author="Nanjo, Claude" w:date="2013-03-18T23:51:00Z">
              <w:tcPr>
                <w:tcW w:w="5058" w:type="dxa"/>
              </w:tcPr>
            </w:tcPrChange>
          </w:tcPr>
          <w:p w:rsidR="002464D7" w:rsidRPr="008D5226" w:rsidRDefault="002464D7" w:rsidP="002C3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Nanjo, Claude" w:date="2013-03-18T23:50:00Z"/>
                <w:b/>
                <w:color w:val="FFFFFF" w:themeColor="background1"/>
                <w:lang w:val="en-US"/>
                <w:rPrChange w:id="50" w:author="Nanjo, Claude" w:date="2013-03-18T23:58:00Z">
                  <w:rPr>
                    <w:ins w:id="51" w:author="Nanjo, Claude" w:date="2013-03-18T23:50:00Z"/>
                    <w:b/>
                    <w:bCs w:val="0"/>
                    <w:lang w:val="en-US"/>
                  </w:rPr>
                </w:rPrChange>
              </w:rPr>
            </w:pPr>
            <w:ins w:id="52" w:author="Nanjo, Claude" w:date="2013-03-18T23:50:00Z">
              <w:r w:rsidRPr="008D5226">
                <w:rPr>
                  <w:color w:val="FFFFFF" w:themeColor="background1"/>
                  <w:lang w:val="en-US"/>
                  <w:rPrChange w:id="53" w:author="Nanjo, Claude" w:date="2013-03-18T23:58:00Z">
                    <w:rPr>
                      <w:lang w:val="en-US"/>
                    </w:rPr>
                  </w:rPrChange>
                </w:rPr>
                <w:t>Prefix</w:t>
              </w:r>
            </w:ins>
          </w:p>
        </w:tc>
        <w:tc>
          <w:tcPr>
            <w:tcW w:w="5058" w:type="dxa"/>
            <w:tcPrChange w:id="54" w:author="Nanjo, Claude" w:date="2013-03-18T23:51:00Z">
              <w:tcPr>
                <w:tcW w:w="4621" w:type="dxa"/>
              </w:tcPr>
            </w:tcPrChange>
          </w:tcPr>
          <w:p w:rsidR="002464D7" w:rsidRPr="008D5226" w:rsidRDefault="002464D7" w:rsidP="002C3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5" w:author="Nanjo, Claude" w:date="2013-03-18T23:46:00Z"/>
                <w:b/>
                <w:color w:val="FFFFFF" w:themeColor="background1"/>
                <w:lang w:val="en-US"/>
                <w:rPrChange w:id="56" w:author="Nanjo, Claude" w:date="2013-03-18T23:58:00Z">
                  <w:rPr>
                    <w:ins w:id="57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58" w:author="Nanjo, Claude" w:date="2013-03-18T23:46:00Z">
              <w:r w:rsidRPr="008D5226">
                <w:rPr>
                  <w:color w:val="FFFFFF" w:themeColor="background1"/>
                  <w:lang w:val="en-US"/>
                  <w:rPrChange w:id="59" w:author="Nanjo, Claude" w:date="2013-03-18T23:58:00Z">
                    <w:rPr>
                      <w:lang w:val="en-US"/>
                    </w:rPr>
                  </w:rPrChange>
                </w:rPr>
                <w:t>Namespace</w:t>
              </w:r>
            </w:ins>
          </w:p>
        </w:tc>
      </w:tr>
      <w:tr w:rsidR="002464D7" w:rsidTr="0024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0" w:author="Nanjo, Claude" w:date="2013-03-18T23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tcPrChange w:id="61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62" w:author="Nanjo, Claude" w:date="2013-03-18T23:46:00Z"/>
                <w:lang w:val="en-US"/>
                <w:rPrChange w:id="63" w:author="Nanjo, Claude" w:date="2013-03-18T23:51:00Z">
                  <w:rPr>
                    <w:ins w:id="64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65" w:author="Nanjo, Claude" w:date="2013-03-18T23:47:00Z">
              <w:r w:rsidRPr="002464D7">
                <w:rPr>
                  <w:lang w:val="en-US"/>
                </w:rPr>
                <w:t>Datatypes.xsd</w:t>
              </w:r>
            </w:ins>
          </w:p>
        </w:tc>
        <w:tc>
          <w:tcPr>
            <w:tcW w:w="1254" w:type="dxa"/>
            <w:tcPrChange w:id="66" w:author="Nanjo, Claude" w:date="2013-03-18T23:51:00Z">
              <w:tcPr>
                <w:tcW w:w="5058" w:type="dxa"/>
              </w:tcPr>
            </w:tcPrChange>
          </w:tcPr>
          <w:p w:rsidR="002464D7" w:rsidRPr="002464D7" w:rsidRDefault="002464D7" w:rsidP="002C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Nanjo, Claude" w:date="2013-03-18T23:50:00Z"/>
                <w:b w:val="0"/>
                <w:bCs/>
                <w:lang w:val="en-US"/>
                <w:rPrChange w:id="68" w:author="Nanjo, Claude" w:date="2013-03-18T23:51:00Z">
                  <w:rPr>
                    <w:ins w:id="69" w:author="Nanjo, Claude" w:date="2013-03-18T23:50:00Z"/>
                    <w:bCs/>
                    <w:lang w:val="en-US"/>
                  </w:rPr>
                </w:rPrChange>
              </w:rPr>
            </w:pPr>
            <w:ins w:id="70" w:author="Nanjo, Claude" w:date="2013-03-18T23:50:00Z">
              <w:r w:rsidRPr="002464D7">
                <w:rPr>
                  <w:b w:val="0"/>
                  <w:bCs/>
                  <w:lang w:val="en-US"/>
                  <w:rPrChange w:id="71" w:author="Nanjo, Claude" w:date="2013-03-18T23:51:00Z">
                    <w:rPr>
                      <w:bCs/>
                      <w:lang w:val="en-US"/>
                    </w:rPr>
                  </w:rPrChange>
                </w:rPr>
                <w:t>dt</w:t>
              </w:r>
            </w:ins>
          </w:p>
        </w:tc>
        <w:tc>
          <w:tcPr>
            <w:tcW w:w="5058" w:type="dxa"/>
            <w:tcPrChange w:id="72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" w:author="Nanjo, Claude" w:date="2013-03-18T23:46:00Z"/>
                <w:b w:val="0"/>
                <w:bCs/>
                <w:lang w:val="en-US"/>
              </w:rPr>
            </w:pPr>
            <w:ins w:id="74" w:author="Nanjo, Claude" w:date="2013-03-18T23:47:00Z">
              <w:r w:rsidRPr="002464D7">
                <w:rPr>
                  <w:b w:val="0"/>
                  <w:bCs/>
                  <w:lang w:val="en-US"/>
                  <w:rPrChange w:id="75" w:author="Nanjo, Claude" w:date="2013-03-18T23:51:00Z">
                    <w:rPr>
                      <w:rFonts w:ascii="Arial" w:hAnsi="Arial" w:cs="Arial"/>
                      <w:b w:val="0"/>
                      <w:spacing w:val="0"/>
                      <w:sz w:val="20"/>
                      <w:highlight w:val="white"/>
                      <w:lang w:val="en-US"/>
                    </w:rPr>
                  </w:rPrChange>
                </w:rPr>
                <w:t>org.opencds.vmr.v2_0.schema.datatypes</w:t>
              </w:r>
            </w:ins>
          </w:p>
        </w:tc>
      </w:tr>
      <w:tr w:rsidR="002464D7" w:rsidTr="002464D7">
        <w:trPr>
          <w:ins w:id="76" w:author="Nanjo, Claude" w:date="2013-03-18T23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tcPrChange w:id="77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rPr>
                <w:ins w:id="78" w:author="Nanjo, Claude" w:date="2013-03-18T23:46:00Z"/>
                <w:lang w:val="en-US"/>
                <w:rPrChange w:id="79" w:author="Nanjo, Claude" w:date="2013-03-18T23:51:00Z">
                  <w:rPr>
                    <w:ins w:id="80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81" w:author="Nanjo, Claude" w:date="2013-03-18T23:48:00Z">
              <w:r w:rsidRPr="002464D7">
                <w:rPr>
                  <w:lang w:val="en-US"/>
                </w:rPr>
                <w:t>v</w:t>
              </w:r>
            </w:ins>
            <w:ins w:id="82" w:author="Nanjo, Claude" w:date="2013-03-18T23:47:00Z">
              <w:r w:rsidRPr="002464D7">
                <w:rPr>
                  <w:lang w:val="en-US"/>
                </w:rPr>
                <w:t>mr.xsd</w:t>
              </w:r>
            </w:ins>
          </w:p>
        </w:tc>
        <w:tc>
          <w:tcPr>
            <w:tcW w:w="1254" w:type="dxa"/>
            <w:tcPrChange w:id="83" w:author="Nanjo, Claude" w:date="2013-03-18T23:51:00Z">
              <w:tcPr>
                <w:tcW w:w="5058" w:type="dxa"/>
              </w:tcPr>
            </w:tcPrChange>
          </w:tcPr>
          <w:p w:rsidR="002464D7" w:rsidRPr="002464D7" w:rsidRDefault="002464D7" w:rsidP="002C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Nanjo, Claude" w:date="2013-03-18T23:50:00Z"/>
                <w:b w:val="0"/>
                <w:bCs/>
                <w:lang w:val="en-US"/>
                <w:rPrChange w:id="85" w:author="Nanjo, Claude" w:date="2013-03-18T23:51:00Z">
                  <w:rPr>
                    <w:ins w:id="86" w:author="Nanjo, Claude" w:date="2013-03-18T23:50:00Z"/>
                    <w:bCs/>
                    <w:lang w:val="en-US"/>
                  </w:rPr>
                </w:rPrChange>
              </w:rPr>
            </w:pPr>
            <w:ins w:id="87" w:author="Nanjo, Claude" w:date="2013-03-18T23:50:00Z">
              <w:r w:rsidRPr="002464D7">
                <w:rPr>
                  <w:b w:val="0"/>
                  <w:bCs/>
                  <w:lang w:val="en-US"/>
                  <w:rPrChange w:id="88" w:author="Nanjo, Claude" w:date="2013-03-18T23:51:00Z">
                    <w:rPr>
                      <w:bCs/>
                      <w:lang w:val="en-US"/>
                    </w:rPr>
                  </w:rPrChange>
                </w:rPr>
                <w:t>vmr</w:t>
              </w:r>
            </w:ins>
          </w:p>
        </w:tc>
        <w:tc>
          <w:tcPr>
            <w:tcW w:w="5058" w:type="dxa"/>
            <w:tcPrChange w:id="89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" w:author="Nanjo, Claude" w:date="2013-03-18T23:46:00Z"/>
                <w:b w:val="0"/>
                <w:lang w:val="en-US"/>
              </w:rPr>
            </w:pPr>
            <w:ins w:id="91" w:author="Nanjo, Claude" w:date="2013-03-18T23:48:00Z">
              <w:r w:rsidRPr="002464D7">
                <w:rPr>
                  <w:b w:val="0"/>
                  <w:bCs/>
                  <w:lang w:val="en-US"/>
                  <w:rPrChange w:id="92" w:author="Nanjo, Claude" w:date="2013-03-18T23:51:00Z">
                    <w:rPr>
                      <w:rFonts w:ascii="Arial" w:hAnsi="Arial" w:cs="Arial"/>
                      <w:b w:val="0"/>
                      <w:spacing w:val="0"/>
                      <w:sz w:val="20"/>
                      <w:highlight w:val="white"/>
                      <w:lang w:val="en-US"/>
                    </w:rPr>
                  </w:rPrChange>
                </w:rPr>
                <w:t>org.opencds.vmr.v2_0.schema.vmr</w:t>
              </w:r>
            </w:ins>
          </w:p>
        </w:tc>
      </w:tr>
      <w:tr w:rsidR="002464D7" w:rsidTr="0024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3" w:author="Nanjo, Claude" w:date="2013-03-18T23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tcPrChange w:id="94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5" w:author="Nanjo, Claude" w:date="2013-03-18T23:46:00Z"/>
                <w:lang w:val="en-US"/>
                <w:rPrChange w:id="96" w:author="Nanjo, Claude" w:date="2013-03-18T23:51:00Z">
                  <w:rPr>
                    <w:ins w:id="97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98" w:author="Nanjo, Claude" w:date="2013-03-18T23:48:00Z">
              <w:r w:rsidRPr="002464D7">
                <w:rPr>
                  <w:lang w:val="en-US"/>
                </w:rPr>
                <w:t>cdsInput.xsd</w:t>
              </w:r>
            </w:ins>
          </w:p>
        </w:tc>
        <w:tc>
          <w:tcPr>
            <w:tcW w:w="1254" w:type="dxa"/>
            <w:tcPrChange w:id="99" w:author="Nanjo, Claude" w:date="2013-03-18T23:51:00Z">
              <w:tcPr>
                <w:tcW w:w="5058" w:type="dxa"/>
              </w:tcPr>
            </w:tcPrChange>
          </w:tcPr>
          <w:p w:rsidR="002464D7" w:rsidRPr="002464D7" w:rsidRDefault="002464D7" w:rsidP="002C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0" w:author="Nanjo, Claude" w:date="2013-03-18T23:50:00Z"/>
                <w:b w:val="0"/>
                <w:lang w:val="en-US"/>
              </w:rPr>
            </w:pPr>
            <w:ins w:id="101" w:author="Nanjo, Claude" w:date="2013-03-18T23:51:00Z">
              <w:r w:rsidRPr="002464D7">
                <w:rPr>
                  <w:b w:val="0"/>
                  <w:lang w:val="en-US"/>
                </w:rPr>
                <w:t>in</w:t>
              </w:r>
            </w:ins>
          </w:p>
        </w:tc>
        <w:tc>
          <w:tcPr>
            <w:tcW w:w="5058" w:type="dxa"/>
            <w:tcPrChange w:id="102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3" w:author="Nanjo, Claude" w:date="2013-03-18T23:46:00Z"/>
                <w:b w:val="0"/>
                <w:lang w:val="en-US"/>
              </w:rPr>
            </w:pPr>
            <w:ins w:id="104" w:author="Nanjo, Claude" w:date="2013-03-18T23:49:00Z">
              <w:r w:rsidRPr="002464D7">
                <w:rPr>
                  <w:b w:val="0"/>
                  <w:lang w:val="en-US"/>
                  <w:rPrChange w:id="105" w:author="Nanjo, Claude" w:date="2013-03-18T23:51:00Z">
                    <w:rPr>
                      <w:rFonts w:ascii="Arial" w:hAnsi="Arial" w:cs="Arial"/>
                      <w:b w:val="0"/>
                      <w:spacing w:val="0"/>
                      <w:sz w:val="20"/>
                      <w:highlight w:val="white"/>
                      <w:lang w:val="en-US"/>
                    </w:rPr>
                  </w:rPrChange>
                </w:rPr>
                <w:t>org.opencds.vmr.v2_0.schema.cdsinput</w:t>
              </w:r>
            </w:ins>
          </w:p>
        </w:tc>
      </w:tr>
      <w:tr w:rsidR="002464D7" w:rsidTr="002464D7">
        <w:trPr>
          <w:ins w:id="106" w:author="Nanjo, Claude" w:date="2013-03-18T23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tcPrChange w:id="107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rPr>
                <w:ins w:id="108" w:author="Nanjo, Claude" w:date="2013-03-18T23:46:00Z"/>
                <w:lang w:val="en-US"/>
                <w:rPrChange w:id="109" w:author="Nanjo, Claude" w:date="2013-03-18T23:51:00Z">
                  <w:rPr>
                    <w:ins w:id="110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111" w:author="Nanjo, Claude" w:date="2013-03-18T23:48:00Z">
              <w:r w:rsidRPr="002464D7">
                <w:rPr>
                  <w:lang w:val="en-US"/>
                </w:rPr>
                <w:t>cdsOutput.xsd</w:t>
              </w:r>
            </w:ins>
          </w:p>
        </w:tc>
        <w:tc>
          <w:tcPr>
            <w:tcW w:w="1254" w:type="dxa"/>
            <w:tcPrChange w:id="112" w:author="Nanjo, Claude" w:date="2013-03-18T23:51:00Z">
              <w:tcPr>
                <w:tcW w:w="5058" w:type="dxa"/>
              </w:tcPr>
            </w:tcPrChange>
          </w:tcPr>
          <w:p w:rsidR="002464D7" w:rsidRPr="002464D7" w:rsidRDefault="002464D7" w:rsidP="002C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" w:author="Nanjo, Claude" w:date="2013-03-18T23:50:00Z"/>
                <w:b w:val="0"/>
                <w:lang w:val="en-US"/>
              </w:rPr>
            </w:pPr>
            <w:ins w:id="114" w:author="Nanjo, Claude" w:date="2013-03-18T23:50:00Z">
              <w:r w:rsidRPr="002464D7">
                <w:rPr>
                  <w:b w:val="0"/>
                  <w:lang w:val="en-US"/>
                </w:rPr>
                <w:t>out</w:t>
              </w:r>
            </w:ins>
          </w:p>
        </w:tc>
        <w:tc>
          <w:tcPr>
            <w:tcW w:w="5058" w:type="dxa"/>
            <w:tcPrChange w:id="115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" w:author="Nanjo, Claude" w:date="2013-03-18T23:46:00Z"/>
                <w:b w:val="0"/>
                <w:lang w:val="en-US"/>
              </w:rPr>
            </w:pPr>
            <w:ins w:id="117" w:author="Nanjo, Claude" w:date="2013-03-18T23:48:00Z">
              <w:r w:rsidRPr="002464D7">
                <w:rPr>
                  <w:b w:val="0"/>
                  <w:lang w:val="en-US"/>
                  <w:rPrChange w:id="118" w:author="Nanjo, Claude" w:date="2013-03-18T23:51:00Z">
                    <w:rPr>
                      <w:rFonts w:ascii="Arial" w:hAnsi="Arial" w:cs="Arial"/>
                      <w:b w:val="0"/>
                      <w:spacing w:val="0"/>
                      <w:sz w:val="20"/>
                      <w:highlight w:val="white"/>
                      <w:lang w:val="en-US"/>
                    </w:rPr>
                  </w:rPrChange>
                </w:rPr>
                <w:t>org.opencds.vmr.v2_0.schema.cdsoutput</w:t>
              </w:r>
            </w:ins>
          </w:p>
        </w:tc>
      </w:tr>
      <w:tr w:rsidR="002464D7" w:rsidTr="0024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9" w:author="Nanjo, Claude" w:date="2013-03-18T23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tcPrChange w:id="120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 w:rsidP="002C32F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21" w:author="Nanjo, Claude" w:date="2013-03-18T23:46:00Z"/>
                <w:lang w:val="en-US"/>
                <w:rPrChange w:id="122" w:author="Nanjo, Claude" w:date="2013-03-18T23:51:00Z">
                  <w:rPr>
                    <w:ins w:id="123" w:author="Nanjo, Claude" w:date="2013-03-18T23:46:00Z"/>
                    <w:b/>
                    <w:bCs w:val="0"/>
                    <w:lang w:val="en-US"/>
                  </w:rPr>
                </w:rPrChange>
              </w:rPr>
            </w:pPr>
            <w:ins w:id="124" w:author="Nanjo, Claude" w:date="2013-03-18T23:49:00Z">
              <w:r w:rsidRPr="002464D7">
                <w:rPr>
                  <w:lang w:val="en-US"/>
                </w:rPr>
                <w:t>cdsInputSpecification.xsd</w:t>
              </w:r>
            </w:ins>
          </w:p>
        </w:tc>
        <w:tc>
          <w:tcPr>
            <w:tcW w:w="1254" w:type="dxa"/>
            <w:tcPrChange w:id="125" w:author="Nanjo, Claude" w:date="2013-03-18T23:51:00Z">
              <w:tcPr>
                <w:tcW w:w="5058" w:type="dxa"/>
              </w:tcPr>
            </w:tcPrChange>
          </w:tcPr>
          <w:p w:rsidR="002464D7" w:rsidRPr="002464D7" w:rsidRDefault="002464D7" w:rsidP="002C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6" w:author="Nanjo, Claude" w:date="2013-03-18T23:50:00Z"/>
                <w:b w:val="0"/>
                <w:lang w:val="en-US"/>
              </w:rPr>
            </w:pPr>
            <w:ins w:id="127" w:author="Nanjo, Claude" w:date="2013-03-18T23:50:00Z">
              <w:r w:rsidRPr="002464D7">
                <w:rPr>
                  <w:b w:val="0"/>
                  <w:lang w:val="en-US"/>
                </w:rPr>
                <w:t>cis</w:t>
              </w:r>
            </w:ins>
          </w:p>
        </w:tc>
        <w:tc>
          <w:tcPr>
            <w:tcW w:w="5058" w:type="dxa"/>
            <w:tcPrChange w:id="128" w:author="Nanjo, Claude" w:date="2013-03-18T23:51:00Z">
              <w:tcPr>
                <w:tcW w:w="4621" w:type="dxa"/>
              </w:tcPr>
            </w:tcPrChange>
          </w:tcPr>
          <w:p w:rsidR="002464D7" w:rsidRPr="002464D7" w:rsidRDefault="002464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9" w:author="Nanjo, Claude" w:date="2013-03-18T23:46:00Z"/>
                <w:b w:val="0"/>
                <w:lang w:val="en-US"/>
              </w:rPr>
              <w:pPrChange w:id="130" w:author="Nanjo, Claude" w:date="2013-03-18T23:5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1" w:author="Nanjo, Claude" w:date="2013-03-18T23:49:00Z">
              <w:r w:rsidRPr="002464D7">
                <w:rPr>
                  <w:b w:val="0"/>
                  <w:lang w:val="en-US"/>
                  <w:rPrChange w:id="132" w:author="Nanjo, Claude" w:date="2013-03-18T23:51:00Z">
                    <w:rPr>
                      <w:rFonts w:ascii="Arial" w:hAnsi="Arial" w:cs="Arial"/>
                      <w:b w:val="0"/>
                      <w:spacing w:val="0"/>
                      <w:sz w:val="20"/>
                      <w:highlight w:val="white"/>
                      <w:lang w:val="en-US"/>
                    </w:rPr>
                  </w:rPrChange>
                </w:rPr>
                <w:t>org.opencds.vmr.v2_0.schema.cdsinput.specification</w:t>
              </w:r>
            </w:ins>
          </w:p>
        </w:tc>
      </w:tr>
    </w:tbl>
    <w:p w:rsidR="002464D7" w:rsidRPr="00371A39" w:rsidRDefault="002464D7">
      <w:pPr>
        <w:pStyle w:val="Caption"/>
        <w:rPr>
          <w:lang w:val="en-US"/>
        </w:rPr>
        <w:pPrChange w:id="133" w:author="Nanjo, Claude" w:date="2013-03-18T23:52:00Z">
          <w:pPr>
            <w:ind w:left="1021"/>
          </w:pPr>
        </w:pPrChange>
      </w:pPr>
      <w:ins w:id="134" w:author="Nanjo, Claude" w:date="2013-03-18T23:52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35" w:author="Nanjo, Claude" w:date="2013-03-18T23:52:00Z">
        <w:r>
          <w:rPr>
            <w:noProof/>
          </w:rPr>
          <w:t>1</w:t>
        </w:r>
        <w:r>
          <w:fldChar w:fldCharType="end"/>
        </w:r>
        <w:r>
          <w:t xml:space="preserve"> - Schema Namespaces</w:t>
        </w:r>
      </w:ins>
    </w:p>
    <w:p w:rsidR="007C23C1" w:rsidRDefault="007C23C1" w:rsidP="007C23C1">
      <w:pPr>
        <w:ind w:left="432"/>
      </w:pPr>
    </w:p>
    <w:p w:rsidR="00E67908" w:rsidRDefault="00277E86" w:rsidP="00E67908">
      <w:pPr>
        <w:pStyle w:val="Heading2"/>
      </w:pPr>
      <w:bookmarkStart w:id="136" w:name="_Toc351328011"/>
      <w:r>
        <w:t>datatypes.xsd</w:t>
      </w:r>
      <w:bookmarkEnd w:id="136"/>
    </w:p>
    <w:p w:rsidR="00E67908" w:rsidRDefault="00E67908" w:rsidP="00E67908">
      <w:pPr>
        <w:rPr>
          <w:lang w:val="en-US"/>
        </w:rPr>
      </w:pPr>
    </w:p>
    <w:p w:rsidR="00B92D5E" w:rsidRPr="00371A39" w:rsidRDefault="00277E86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 xml:space="preserve">This schema defines the base vMR data types which consist of a simplified/constrained subset of ISO 21090 data types. This implementation is based on the abstract HL7 version 3 data types specification, release 2 and derives directly from its corresponding XSD representation. They were originally imported from the ISO21090 xml schema file (source: </w:t>
      </w:r>
      <w:hyperlink r:id="rId11" w:history="1">
        <w:r w:rsidRPr="00371A39">
          <w:rPr>
            <w:rStyle w:val="Hyperlink"/>
            <w:b w:val="0"/>
          </w:rPr>
          <w:t>http://gforge.hl7.org/svn/hl7v3/trunk/dt/iso/iso-21090-datatypes.xsd</w:t>
        </w:r>
      </w:hyperlink>
      <w:r w:rsidRPr="00371A39">
        <w:rPr>
          <w:b w:val="0"/>
          <w:lang w:val="en-US"/>
        </w:rPr>
        <w:t xml:space="preserve">). For a list of the </w:t>
      </w:r>
      <w:r w:rsidR="002E2686" w:rsidRPr="00371A39">
        <w:rPr>
          <w:b w:val="0"/>
          <w:lang w:val="en-US"/>
        </w:rPr>
        <w:t xml:space="preserve">ISO 21090 </w:t>
      </w:r>
      <w:r w:rsidRPr="00371A39">
        <w:rPr>
          <w:b w:val="0"/>
          <w:lang w:val="en-US"/>
        </w:rPr>
        <w:t xml:space="preserve">data types represented in this schema, please refer to the documentation for </w:t>
      </w:r>
      <w:ins w:id="137" w:author="Kensaku Kawamoto" w:date="2013-03-18T19:22:00Z">
        <w:r w:rsidR="008D5801">
          <w:rPr>
            <w:b w:val="0"/>
            <w:lang w:val="en-US"/>
          </w:rPr>
          <w:t xml:space="preserve">the </w:t>
        </w:r>
      </w:ins>
      <w:r w:rsidRPr="00371A39">
        <w:rPr>
          <w:b w:val="0"/>
          <w:lang w:val="en-US"/>
        </w:rPr>
        <w:t xml:space="preserve">vMR </w:t>
      </w:r>
      <w:ins w:id="138" w:author="Kensaku Kawamoto" w:date="2013-03-18T19:23:00Z">
        <w:r w:rsidR="008D5801">
          <w:rPr>
            <w:b w:val="0"/>
            <w:lang w:val="en-US"/>
          </w:rPr>
          <w:t>Domain Analysis Model (</w:t>
        </w:r>
      </w:ins>
      <w:r w:rsidRPr="00371A39">
        <w:rPr>
          <w:b w:val="0"/>
          <w:lang w:val="en-US"/>
        </w:rPr>
        <w:t>DAM</w:t>
      </w:r>
      <w:ins w:id="139" w:author="Kensaku Kawamoto" w:date="2013-03-18T19:23:00Z">
        <w:r w:rsidR="008D5801">
          <w:rPr>
            <w:b w:val="0"/>
            <w:lang w:val="en-US"/>
          </w:rPr>
          <w:t>)</w:t>
        </w:r>
      </w:ins>
      <w:r w:rsidRPr="00371A39">
        <w:rPr>
          <w:b w:val="0"/>
          <w:lang w:val="en-US"/>
        </w:rPr>
        <w:t xml:space="preserve">, Release </w:t>
      </w:r>
      <w:del w:id="140" w:author="Kensaku Kawamoto" w:date="2013-03-18T19:22:00Z">
        <w:r w:rsidRPr="00371A39" w:rsidDel="008D5801">
          <w:rPr>
            <w:b w:val="0"/>
            <w:lang w:val="en-US"/>
          </w:rPr>
          <w:delText>1</w:delText>
        </w:r>
      </w:del>
      <w:ins w:id="141" w:author="Kensaku Kawamoto" w:date="2013-03-18T19:22:00Z">
        <w:r w:rsidR="008D5801">
          <w:rPr>
            <w:b w:val="0"/>
            <w:lang w:val="en-US"/>
          </w:rPr>
          <w:t>2</w:t>
        </w:r>
      </w:ins>
      <w:r w:rsidRPr="00371A39">
        <w:rPr>
          <w:b w:val="0"/>
          <w:lang w:val="en-US"/>
        </w:rPr>
        <w:t>.</w:t>
      </w:r>
      <w:r w:rsidR="002E2686" w:rsidRPr="00371A39">
        <w:rPr>
          <w:b w:val="0"/>
          <w:lang w:val="en-US"/>
        </w:rPr>
        <w:t xml:space="preserve"> Note that t</w:t>
      </w:r>
      <w:r w:rsidRPr="00371A39">
        <w:rPr>
          <w:b w:val="0"/>
          <w:lang w:val="en-US"/>
        </w:rPr>
        <w:t xml:space="preserve">he HL7 V3 Release 2 data type specification is abstract and cannot be used directly. The ISO21090 xml schema files define content, but not operations. </w:t>
      </w:r>
    </w:p>
    <w:p w:rsidR="00AF0E45" w:rsidRPr="00371A39" w:rsidRDefault="00AF0E45" w:rsidP="00277E86">
      <w:pPr>
        <w:ind w:left="1021"/>
        <w:rPr>
          <w:b w:val="0"/>
          <w:lang w:val="en-US"/>
        </w:rPr>
      </w:pPr>
    </w:p>
    <w:p w:rsidR="00AF0E45" w:rsidRPr="00371A39" w:rsidRDefault="00AF0E45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>This schema is imported by all other schemas.</w:t>
      </w:r>
    </w:p>
    <w:p w:rsidR="002E2686" w:rsidRDefault="002E2686" w:rsidP="002E2686">
      <w:pPr>
        <w:pStyle w:val="Heading2"/>
      </w:pPr>
      <w:bookmarkStart w:id="142" w:name="_Toc351328012"/>
      <w:commentRangeStart w:id="143"/>
      <w:r>
        <w:lastRenderedPageBreak/>
        <w:t>vmr.xsd</w:t>
      </w:r>
      <w:bookmarkEnd w:id="142"/>
      <w:commentRangeEnd w:id="143"/>
      <w:r w:rsidR="008D5801">
        <w:rPr>
          <w:rStyle w:val="CommentReference"/>
          <w:rFonts w:ascii="Calibri" w:eastAsia="Calibri" w:hAnsi="Calibri" w:cs="Calibri"/>
          <w:bCs w:val="0"/>
          <w:i w:val="0"/>
          <w:iCs w:val="0"/>
          <w:color w:val="000000"/>
          <w:spacing w:val="2"/>
          <w:lang w:val="en-AU"/>
        </w:rPr>
        <w:commentReference w:id="143"/>
      </w:r>
    </w:p>
    <w:p w:rsidR="002E2686" w:rsidRPr="008D5226" w:rsidRDefault="00692386" w:rsidP="002E2686">
      <w:pPr>
        <w:ind w:left="1116"/>
        <w:rPr>
          <w:rFonts w:asciiTheme="minorHAnsi" w:hAnsiTheme="minorHAnsi" w:cstheme="minorHAnsi"/>
          <w:b w:val="0"/>
          <w:szCs w:val="22"/>
          <w:lang w:val="en-US"/>
          <w:rPrChange w:id="144" w:author="Nanjo, Claude" w:date="2013-03-18T23:59:00Z">
            <w:rPr>
              <w:b w:val="0"/>
              <w:lang w:val="en-US"/>
            </w:rPr>
          </w:rPrChange>
        </w:rPr>
      </w:pPr>
      <w:del w:id="145" w:author="Nanjo, Claude" w:date="2013-03-18T23:29:00Z">
        <w:r w:rsidRPr="008D5226" w:rsidDel="00304FA6">
          <w:rPr>
            <w:rFonts w:asciiTheme="minorHAnsi" w:hAnsiTheme="minorHAnsi" w:cstheme="minorHAnsi"/>
            <w:b w:val="0"/>
            <w:szCs w:val="22"/>
            <w:lang w:val="en-US"/>
            <w:rPrChange w:id="146" w:author="Nanjo, Claude" w:date="2013-03-18T23:59:00Z">
              <w:rPr>
                <w:b w:val="0"/>
                <w:lang w:val="en-US"/>
              </w:rPr>
            </w:rPrChange>
          </w:rPr>
          <w:delText>This schema specifies information about a patient relevant for CDS.  It has been enhanced in several ways compared to the vMR UML Domain Analysis Model (DAM), Release 1</w:delText>
        </w:r>
      </w:del>
      <w:ins w:id="147" w:author="Kensaku Kawamoto" w:date="2013-03-18T19:23:00Z">
        <w:del w:id="148" w:author="Nanjo, Claude" w:date="2013-03-18T23:29:00Z">
          <w:r w:rsidR="008D5801" w:rsidRPr="008D5226" w:rsidDel="00304FA6">
            <w:rPr>
              <w:rFonts w:asciiTheme="minorHAnsi" w:hAnsiTheme="minorHAnsi" w:cstheme="minorHAnsi"/>
              <w:b w:val="0"/>
              <w:szCs w:val="22"/>
              <w:lang w:val="en-US"/>
              <w:rPrChange w:id="149" w:author="Nanjo, Claude" w:date="2013-03-18T23:59:00Z">
                <w:rPr>
                  <w:b w:val="0"/>
                  <w:lang w:val="en-US"/>
                </w:rPr>
              </w:rPrChange>
            </w:rPr>
            <w:delText>2</w:delText>
          </w:r>
        </w:del>
      </w:ins>
      <w:del w:id="150" w:author="Nanjo, Claude" w:date="2013-03-18T23:29:00Z">
        <w:r w:rsidRPr="008D5226" w:rsidDel="00304FA6">
          <w:rPr>
            <w:rFonts w:asciiTheme="minorHAnsi" w:hAnsiTheme="minorHAnsi" w:cstheme="minorHAnsi"/>
            <w:b w:val="0"/>
            <w:szCs w:val="22"/>
            <w:lang w:val="en-US"/>
            <w:rPrChange w:id="151" w:author="Nanjo, Claude" w:date="2013-03-18T23:59:00Z">
              <w:rPr>
                <w:b w:val="0"/>
                <w:lang w:val="en-US"/>
              </w:rPr>
            </w:rPrChange>
          </w:rPr>
          <w:delText>.  These enhancements are as follows: (1) Made bodySiteCode within BodySite attributes optional rather than mandatory.  This change was made because a specific body site may be implied by the type of procedure, problem, etc., such that only the laterality is of interest (e.g., bilateral laterality for a mastectomy).  (2) ClinicalStatementEntityInRoleRelationship.role was renamed to ClinicalStatementEntityInRoleRelationship.targetRole to be consistent with the naming structure for Entity; (3) ClinicalStatementEntityInRoleRelationship.relationshipTimeInterval was added; (4) relatedEntityInRole was renamed to relatedEntity, and RelatedClinicalStatementToEntityInRole was deleted.  These changes (changes 2-4) were made because they enable the same structure to be used for representing related entities, regardless of the source of the relationship (entity vs. clinical statement).</w:delText>
        </w:r>
      </w:del>
      <w:ins w:id="152" w:author="Nanjo, Claude" w:date="2013-03-18T23:29:00Z">
        <w:r w:rsidR="00304FA6" w:rsidRPr="008D5226">
          <w:rPr>
            <w:rFonts w:asciiTheme="minorHAnsi" w:hAnsiTheme="minorHAnsi" w:cstheme="minorHAnsi"/>
            <w:b w:val="0"/>
            <w:spacing w:val="0"/>
            <w:szCs w:val="22"/>
            <w:highlight w:val="white"/>
            <w:lang w:val="en-US"/>
            <w:rPrChange w:id="153" w:author="Nanjo, Claude" w:date="2013-03-18T23:59:00Z">
              <w:rPr>
                <w:rFonts w:ascii="Arial" w:hAnsi="Arial" w:cs="Arial"/>
                <w:b w:val="0"/>
                <w:spacing w:val="0"/>
                <w:sz w:val="20"/>
                <w:highlight w:val="white"/>
                <w:lang w:val="en-US"/>
              </w:rPr>
            </w:rPrChange>
          </w:rPr>
          <w:t>This schema specifies information about a patient relevant for CDS.</w:t>
        </w:r>
      </w:ins>
      <w:ins w:id="154" w:author="Nanjo, Claude" w:date="2013-03-18T23:35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55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Note that, associated with each evaluated persons, such as a patient, is a set of clinical statements and demographic information</w:t>
        </w:r>
      </w:ins>
      <w:ins w:id="156" w:author="Nanjo, Claude" w:date="2013-03-18T23:37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57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about this person</w:t>
        </w:r>
      </w:ins>
      <w:ins w:id="158" w:author="Nanjo, Claude" w:date="2013-03-18T23:35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59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>. An evaluated person may be associated with other entities such as people or facilities</w:t>
        </w:r>
      </w:ins>
      <w:ins w:id="160" w:author="Nanjo, Claude" w:date="2013-03-18T23:39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61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through the use of entity relationships</w:t>
        </w:r>
      </w:ins>
      <w:ins w:id="162" w:author="Nanjo, Claude" w:date="2013-03-18T23:35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63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>.</w:t>
        </w:r>
      </w:ins>
      <w:ins w:id="164" w:author="Nanjo, Claude" w:date="2013-03-18T23:37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65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Also note that clinical statements may be related to other clinical </w:t>
        </w:r>
        <w:r w:rsidR="002464D7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66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statements through the use of </w:t>
        </w:r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67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>RelatedClinicalStatement relationship</w:t>
        </w:r>
      </w:ins>
      <w:ins w:id="168" w:author="Nanjo, Claude" w:date="2013-03-18T23:53:00Z">
        <w:r w:rsidR="002464D7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69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>s</w:t>
        </w:r>
      </w:ins>
      <w:ins w:id="170" w:author="Nanjo, Claude" w:date="2013-03-18T23:37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71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>.</w:t>
        </w:r>
      </w:ins>
      <w:ins w:id="172" w:author="Nanjo, Claude" w:date="2013-03-18T23:41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73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The vMR </w:t>
        </w:r>
      </w:ins>
      <w:ins w:id="174" w:author="Nanjo, Claude" w:date="2013-03-19T00:00:00Z">
        <w:r w:rsidR="008D5226">
          <w:rPr>
            <w:rFonts w:asciiTheme="minorHAnsi" w:hAnsiTheme="minorHAnsi" w:cstheme="minorHAnsi"/>
            <w:b w:val="0"/>
            <w:spacing w:val="0"/>
            <w:szCs w:val="22"/>
            <w:lang w:val="en-US"/>
          </w:rPr>
          <w:t xml:space="preserve">schema </w:t>
        </w:r>
      </w:ins>
      <w:ins w:id="175" w:author="Nanjo, Claude" w:date="2013-03-18T23:41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76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also </w:t>
        </w:r>
      </w:ins>
      <w:ins w:id="177" w:author="Nanjo, Claude" w:date="2013-03-19T00:00:00Z">
        <w:r w:rsidR="008D5226">
          <w:rPr>
            <w:rFonts w:asciiTheme="minorHAnsi" w:hAnsiTheme="minorHAnsi" w:cstheme="minorHAnsi"/>
            <w:b w:val="0"/>
            <w:spacing w:val="0"/>
            <w:szCs w:val="22"/>
            <w:lang w:val="en-US"/>
          </w:rPr>
          <w:t>allows for</w:t>
        </w:r>
      </w:ins>
      <w:ins w:id="178" w:author="Nanjo, Claude" w:date="2013-03-18T23:41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79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the addition of new attributes to </w:t>
        </w:r>
      </w:ins>
      <w:ins w:id="180" w:author="Nanjo, Claude" w:date="2013-03-18T23:43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81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>clinical statements and entities</w:t>
        </w:r>
      </w:ins>
      <w:ins w:id="182" w:author="Nanjo, Claude" w:date="2013-03-18T23:41:00Z">
        <w:r w:rsidR="00014176" w:rsidRPr="008D5226">
          <w:rPr>
            <w:rFonts w:asciiTheme="minorHAnsi" w:hAnsiTheme="minorHAnsi" w:cstheme="minorHAnsi"/>
            <w:b w:val="0"/>
            <w:spacing w:val="0"/>
            <w:szCs w:val="22"/>
            <w:lang w:val="en-US"/>
            <w:rPrChange w:id="183" w:author="Nanjo, Claude" w:date="2013-03-18T23:59:00Z">
              <w:rPr>
                <w:rFonts w:ascii="Arial" w:hAnsi="Arial" w:cs="Arial"/>
                <w:b w:val="0"/>
                <w:spacing w:val="0"/>
                <w:sz w:val="20"/>
                <w:lang w:val="en-US"/>
              </w:rPr>
            </w:rPrChange>
          </w:rPr>
          <w:t xml:space="preserve"> using a coded name-value pair extension mechanism.</w:t>
        </w:r>
      </w:ins>
    </w:p>
    <w:p w:rsidR="00AF0E45" w:rsidRPr="00371A39" w:rsidRDefault="00AF0E45" w:rsidP="002E2686">
      <w:pPr>
        <w:ind w:left="1116"/>
        <w:rPr>
          <w:b w:val="0"/>
          <w:lang w:val="en-US"/>
        </w:rPr>
      </w:pPr>
    </w:p>
    <w:p w:rsidR="00BE7EFC" w:rsidRPr="00371A39" w:rsidRDefault="00AF0E45" w:rsidP="00BE7EFC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is imported by both the cdsInput.xsd and cdsOutput.xsd schemas.</w:t>
      </w:r>
      <w:r w:rsidR="00BE7EFC" w:rsidRPr="00371A39">
        <w:rPr>
          <w:b w:val="0"/>
          <w:lang w:val="en-US"/>
        </w:rPr>
        <w:t xml:space="preserve"> The main components of the vmr.xsd schema are shown below. Please refer to the schema for the actual specification.</w:t>
      </w:r>
    </w:p>
    <w:p w:rsidR="00AF0E45" w:rsidRDefault="00AF0E45" w:rsidP="002E2686">
      <w:pPr>
        <w:ind w:left="1116"/>
        <w:rPr>
          <w:lang w:val="en-US"/>
        </w:rPr>
      </w:pPr>
    </w:p>
    <w:p w:rsidR="0016370E" w:rsidRDefault="0016370E" w:rsidP="002E2686">
      <w:pPr>
        <w:ind w:left="1116"/>
        <w:rPr>
          <w:lang w:val="en-US"/>
        </w:rPr>
      </w:pPr>
    </w:p>
    <w:p w:rsidR="00BE7EFC" w:rsidRDefault="0016370E" w:rsidP="00BE7EFC">
      <w:pPr>
        <w:keepNext/>
        <w:ind w:left="1116"/>
      </w:pPr>
      <w:r>
        <w:rPr>
          <w:noProof/>
          <w:lang w:val="en-US"/>
        </w:rPr>
        <w:lastRenderedPageBreak/>
        <w:drawing>
          <wp:inline distT="0" distB="0" distL="0" distR="0" wp14:anchorId="131BA196" wp14:editId="2612C3C5">
            <wp:extent cx="4228572" cy="60666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BE7EFC" w:rsidP="00BE7EFC">
      <w:pPr>
        <w:pStyle w:val="Caption"/>
        <w:ind w:left="1116"/>
        <w:rPr>
          <w:ins w:id="184" w:author="Nanjo, Claude" w:date="2013-03-18T23:31:00Z"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ins w:id="185" w:author="Nanjo, Claude" w:date="2013-03-18T23:52:00Z">
        <w:r w:rsidR="002464D7">
          <w:rPr>
            <w:noProof/>
          </w:rPr>
          <w:t>2</w:t>
        </w:r>
      </w:ins>
      <w:del w:id="186" w:author="Nanjo, Claude" w:date="2013-03-18T23:52:00Z">
        <w:r w:rsidR="00014176" w:rsidDel="002464D7">
          <w:rPr>
            <w:noProof/>
          </w:rPr>
          <w:delText>1</w:delText>
        </w:r>
      </w:del>
      <w:r>
        <w:fldChar w:fldCharType="end"/>
      </w:r>
      <w:r>
        <w:rPr>
          <w:noProof/>
        </w:rPr>
        <w:t xml:space="preserve"> - The VMR complex type</w:t>
      </w:r>
    </w:p>
    <w:p w:rsidR="00014176" w:rsidRDefault="00304FA6">
      <w:pPr>
        <w:keepNext/>
        <w:rPr>
          <w:ins w:id="187" w:author="Nanjo, Claude" w:date="2013-03-18T23:43:00Z"/>
        </w:rPr>
        <w:pPrChange w:id="188" w:author="Nanjo, Claude" w:date="2013-03-18T23:43:00Z">
          <w:pPr/>
        </w:pPrChange>
      </w:pPr>
      <w:ins w:id="189" w:author="Nanjo, Claude" w:date="2013-03-18T23:31:00Z">
        <w:r>
          <w:rPr>
            <w:noProof/>
            <w:lang w:val="en-US"/>
          </w:rPr>
          <w:lastRenderedPageBreak/>
          <w:drawing>
            <wp:inline distT="0" distB="0" distL="0" distR="0" wp14:anchorId="4F6409F8" wp14:editId="4BDF41AB">
              <wp:extent cx="4711065" cy="822960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1065" cy="822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04FA6" w:rsidRDefault="00014176">
      <w:pPr>
        <w:pStyle w:val="Caption"/>
        <w:rPr>
          <w:ins w:id="190" w:author="Nanjo, Claude" w:date="2013-03-18T23:34:00Z"/>
        </w:rPr>
        <w:pPrChange w:id="191" w:author="Nanjo, Claude" w:date="2013-03-18T23:43:00Z">
          <w:pPr>
            <w:pStyle w:val="Caption"/>
            <w:ind w:left="1116"/>
          </w:pPr>
        </w:pPrChange>
      </w:pPr>
      <w:ins w:id="192" w:author="Nanjo, Claude" w:date="2013-03-18T23:43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93" w:author="Nanjo, Claude" w:date="2013-03-18T23:52:00Z">
        <w:r w:rsidR="002464D7">
          <w:rPr>
            <w:noProof/>
          </w:rPr>
          <w:t>3</w:t>
        </w:r>
      </w:ins>
      <w:ins w:id="194" w:author="Nanjo, Claude" w:date="2013-03-18T23:43:00Z">
        <w:r>
          <w:fldChar w:fldCharType="end"/>
        </w:r>
        <w:r>
          <w:t xml:space="preserve"> - EvaluatedPerson</w:t>
        </w:r>
      </w:ins>
    </w:p>
    <w:p w:rsidR="00304FA6" w:rsidRDefault="00304FA6">
      <w:pPr>
        <w:rPr>
          <w:ins w:id="195" w:author="Nanjo, Claude" w:date="2013-03-18T23:34:00Z"/>
        </w:rPr>
        <w:pPrChange w:id="196" w:author="Nanjo, Claude" w:date="2013-03-18T23:31:00Z">
          <w:pPr>
            <w:pStyle w:val="Caption"/>
            <w:ind w:left="1116"/>
          </w:pPr>
        </w:pPrChange>
      </w:pPr>
    </w:p>
    <w:p w:rsidR="00014176" w:rsidRDefault="00304FA6">
      <w:pPr>
        <w:keepNext/>
        <w:rPr>
          <w:ins w:id="197" w:author="Nanjo, Claude" w:date="2013-03-18T23:43:00Z"/>
        </w:rPr>
        <w:pPrChange w:id="198" w:author="Nanjo, Claude" w:date="2013-03-18T23:43:00Z">
          <w:pPr/>
        </w:pPrChange>
      </w:pPr>
      <w:ins w:id="199" w:author="Nanjo, Claude" w:date="2013-03-18T23:34:00Z">
        <w:r>
          <w:rPr>
            <w:noProof/>
            <w:lang w:val="en-US"/>
          </w:rPr>
          <w:lastRenderedPageBreak/>
          <w:drawing>
            <wp:inline distT="0" distB="0" distL="0" distR="0" wp14:anchorId="6234D3E3" wp14:editId="1FB197BD">
              <wp:extent cx="3723810" cy="3952381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3810" cy="3952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04FA6" w:rsidRDefault="00014176">
      <w:pPr>
        <w:pStyle w:val="Caption"/>
        <w:rPr>
          <w:ins w:id="200" w:author="Nanjo, Claude" w:date="2013-03-18T23:38:00Z"/>
        </w:rPr>
        <w:pPrChange w:id="201" w:author="Nanjo, Claude" w:date="2013-03-18T23:43:00Z">
          <w:pPr>
            <w:pStyle w:val="Caption"/>
            <w:ind w:left="1116"/>
          </w:pPr>
        </w:pPrChange>
      </w:pPr>
      <w:ins w:id="202" w:author="Nanjo, Claude" w:date="2013-03-18T23:43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03" w:author="Nanjo, Claude" w:date="2013-03-18T23:52:00Z">
        <w:r w:rsidR="002464D7">
          <w:rPr>
            <w:noProof/>
          </w:rPr>
          <w:t>4</w:t>
        </w:r>
      </w:ins>
      <w:ins w:id="204" w:author="Nanjo, Claude" w:date="2013-03-18T23:43:00Z">
        <w:r>
          <w:fldChar w:fldCharType="end"/>
        </w:r>
        <w:r>
          <w:t xml:space="preserve"> - EntityRelationship relates one entity</w:t>
        </w:r>
      </w:ins>
      <w:ins w:id="205" w:author="Nanjo, Claude" w:date="2013-03-19T00:01:00Z">
        <w:r w:rsidR="008D5226">
          <w:t xml:space="preserve"> or clinical statement</w:t>
        </w:r>
      </w:ins>
      <w:ins w:id="206" w:author="Nanjo, Claude" w:date="2013-03-18T23:43:00Z">
        <w:r>
          <w:t xml:space="preserve"> to another</w:t>
        </w:r>
      </w:ins>
    </w:p>
    <w:p w:rsidR="00014176" w:rsidRDefault="00014176">
      <w:pPr>
        <w:rPr>
          <w:ins w:id="207" w:author="Nanjo, Claude" w:date="2013-03-18T23:38:00Z"/>
        </w:rPr>
        <w:pPrChange w:id="208" w:author="Nanjo, Claude" w:date="2013-03-18T23:31:00Z">
          <w:pPr>
            <w:pStyle w:val="Caption"/>
            <w:ind w:left="1116"/>
          </w:pPr>
        </w:pPrChange>
      </w:pPr>
    </w:p>
    <w:p w:rsidR="00014176" w:rsidRDefault="00014176">
      <w:pPr>
        <w:keepNext/>
        <w:rPr>
          <w:ins w:id="209" w:author="Nanjo, Claude" w:date="2013-03-18T23:44:00Z"/>
        </w:rPr>
        <w:pPrChange w:id="210" w:author="Nanjo, Claude" w:date="2013-03-18T23:44:00Z">
          <w:pPr/>
        </w:pPrChange>
      </w:pPr>
      <w:ins w:id="211" w:author="Nanjo, Claude" w:date="2013-03-18T23:38:00Z">
        <w:r>
          <w:rPr>
            <w:noProof/>
            <w:lang w:val="en-US"/>
          </w:rPr>
          <w:lastRenderedPageBreak/>
          <w:drawing>
            <wp:inline distT="0" distB="0" distL="0" distR="0" wp14:anchorId="08571135" wp14:editId="0F3BC96A">
              <wp:extent cx="5731510" cy="8102135"/>
              <wp:effectExtent l="0" t="0" r="254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810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14176" w:rsidRDefault="00014176">
      <w:pPr>
        <w:pStyle w:val="Caption"/>
        <w:rPr>
          <w:ins w:id="212" w:author="Nanjo, Claude" w:date="2013-03-18T23:40:00Z"/>
        </w:rPr>
        <w:pPrChange w:id="213" w:author="Nanjo, Claude" w:date="2013-03-18T23:44:00Z">
          <w:pPr>
            <w:pStyle w:val="Caption"/>
            <w:ind w:left="1116"/>
          </w:pPr>
        </w:pPrChange>
      </w:pPr>
      <w:ins w:id="214" w:author="Nanjo, Claude" w:date="2013-03-18T23:4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15" w:author="Nanjo, Claude" w:date="2013-03-18T23:52:00Z">
        <w:r w:rsidR="002464D7">
          <w:rPr>
            <w:noProof/>
          </w:rPr>
          <w:t>5</w:t>
        </w:r>
      </w:ins>
      <w:ins w:id="216" w:author="Nanjo, Claude" w:date="2013-03-18T23:44:00Z">
        <w:r>
          <w:fldChar w:fldCharType="end"/>
        </w:r>
        <w:r>
          <w:t xml:space="preserve"> - RelatedClinicalStatement relationships are used to relate clinical statements</w:t>
        </w:r>
      </w:ins>
    </w:p>
    <w:p w:rsidR="00014176" w:rsidRDefault="00014176">
      <w:pPr>
        <w:rPr>
          <w:ins w:id="217" w:author="Nanjo, Claude" w:date="2013-03-18T23:40:00Z"/>
        </w:rPr>
        <w:pPrChange w:id="218" w:author="Nanjo, Claude" w:date="2013-03-18T23:31:00Z">
          <w:pPr>
            <w:pStyle w:val="Caption"/>
            <w:ind w:left="1116"/>
          </w:pPr>
        </w:pPrChange>
      </w:pPr>
    </w:p>
    <w:p w:rsidR="00014176" w:rsidRDefault="00014176">
      <w:pPr>
        <w:keepNext/>
        <w:rPr>
          <w:ins w:id="219" w:author="Nanjo, Claude" w:date="2013-03-18T23:45:00Z"/>
        </w:rPr>
        <w:pPrChange w:id="220" w:author="Nanjo, Claude" w:date="2013-03-18T23:45:00Z">
          <w:pPr/>
        </w:pPrChange>
      </w:pPr>
      <w:ins w:id="221" w:author="Nanjo, Claude" w:date="2013-03-18T23:40:00Z">
        <w:r>
          <w:rPr>
            <w:noProof/>
            <w:lang w:val="en-US"/>
          </w:rPr>
          <w:lastRenderedPageBreak/>
          <w:drawing>
            <wp:inline distT="0" distB="0" distL="0" distR="0" wp14:anchorId="54451C48" wp14:editId="7A5ACF78">
              <wp:extent cx="5731510" cy="2172585"/>
              <wp:effectExtent l="0" t="0" r="254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172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14176" w:rsidRPr="00304FA6" w:rsidRDefault="00014176">
      <w:pPr>
        <w:pStyle w:val="Caption"/>
        <w:rPr>
          <w:rPrChange w:id="222" w:author="Nanjo, Claude" w:date="2013-03-18T23:31:00Z">
            <w:rPr>
              <w:lang w:val="en-US"/>
            </w:rPr>
          </w:rPrChange>
        </w:rPr>
        <w:pPrChange w:id="223" w:author="Nanjo, Claude" w:date="2013-03-18T23:45:00Z">
          <w:pPr>
            <w:pStyle w:val="Caption"/>
            <w:ind w:left="1116"/>
          </w:pPr>
        </w:pPrChange>
      </w:pPr>
      <w:ins w:id="224" w:author="Nanjo, Claude" w:date="2013-03-18T23:45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25" w:author="Nanjo, Claude" w:date="2013-03-18T23:52:00Z">
        <w:r w:rsidR="002464D7">
          <w:rPr>
            <w:noProof/>
          </w:rPr>
          <w:t>6</w:t>
        </w:r>
      </w:ins>
      <w:ins w:id="226" w:author="Nanjo, Claude" w:date="2013-03-18T23:45:00Z">
        <w:r>
          <w:fldChar w:fldCharType="end"/>
        </w:r>
        <w:r>
          <w:t xml:space="preserve"> - Name-Value-Pair extension mechanism </w:t>
        </w:r>
      </w:ins>
      <w:ins w:id="227" w:author="Nanjo, Claude" w:date="2013-03-19T00:01:00Z">
        <w:r w:rsidR="008D5226">
          <w:t>for</w:t>
        </w:r>
      </w:ins>
      <w:ins w:id="228" w:author="Nanjo, Claude" w:date="2013-03-18T23:45:00Z">
        <w:r>
          <w:t xml:space="preserve"> clinical statement subclasses and entities</w:t>
        </w:r>
      </w:ins>
    </w:p>
    <w:p w:rsidR="002E2686" w:rsidRDefault="002E2686" w:rsidP="002E2686">
      <w:pPr>
        <w:pStyle w:val="Heading2"/>
      </w:pPr>
      <w:bookmarkStart w:id="229" w:name="_Toc351328013"/>
      <w:r>
        <w:t>cdsInput.xsd</w:t>
      </w:r>
      <w:bookmarkEnd w:id="229"/>
    </w:p>
    <w:p w:rsidR="002E2686" w:rsidRPr="00371A39" w:rsidRDefault="00692386" w:rsidP="002E2686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The cdsInput.xsd schema represents input data used by a CDS system.</w:t>
      </w:r>
      <w:r w:rsidR="00BE7EFC" w:rsidRPr="00371A39">
        <w:rPr>
          <w:b w:val="0"/>
          <w:lang w:val="en-US"/>
        </w:rPr>
        <w:t xml:space="preserve"> The main components of the cdsInput.xsd schema are shown below. Please refer to the schema for the actual specification.</w:t>
      </w:r>
    </w:p>
    <w:p w:rsidR="00692386" w:rsidRDefault="00692386" w:rsidP="002E2686">
      <w:pPr>
        <w:ind w:left="1002"/>
        <w:rPr>
          <w:lang w:val="en-US"/>
        </w:rPr>
      </w:pPr>
    </w:p>
    <w:p w:rsidR="00692386" w:rsidRDefault="00692386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2A1D1" wp14:editId="17DD00D7">
            <wp:extent cx="3285715" cy="25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6" w:rsidRDefault="002E2686" w:rsidP="002E2686">
      <w:pPr>
        <w:ind w:left="1002"/>
        <w:rPr>
          <w:lang w:val="en-US"/>
        </w:rPr>
      </w:pPr>
    </w:p>
    <w:p w:rsidR="002E2686" w:rsidRDefault="002E2686" w:rsidP="002E2686">
      <w:pPr>
        <w:pStyle w:val="Heading2"/>
      </w:pPr>
      <w:bookmarkStart w:id="230" w:name="_Toc351328014"/>
      <w:r>
        <w:t>cdsInputSpecification.xsd</w:t>
      </w:r>
      <w:bookmarkEnd w:id="230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the specific CDS input data required for a specific CDS use case.</w:t>
      </w:r>
      <w:r w:rsidR="00371A39" w:rsidRPr="00371A39">
        <w:rPr>
          <w:b w:val="0"/>
          <w:lang w:val="en-US"/>
        </w:rPr>
        <w:t xml:space="preserve"> The main components of the cdsInputSpecification.xsd schema are shown below. Please refer to the schema for the actual specification.</w:t>
      </w:r>
    </w:p>
    <w:p w:rsidR="002E2686" w:rsidRDefault="002E2686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8BB569" wp14:editId="47557B1C">
            <wp:extent cx="4380953" cy="5390477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5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69B02" wp14:editId="3A69DFC5">
            <wp:extent cx="4638096" cy="39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FFB96C" wp14:editId="04EF4D64">
            <wp:extent cx="5648960" cy="8229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B9194" wp14:editId="352CF7BE">
            <wp:extent cx="5085715" cy="62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478715" wp14:editId="17538D71">
            <wp:extent cx="5266667" cy="44761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9AD59" wp14:editId="5F71334F">
            <wp:extent cx="4219048" cy="28952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834E1D" wp14:editId="53EA4BCF">
            <wp:extent cx="4247619" cy="5485715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</w:p>
    <w:p w:rsidR="002E2686" w:rsidRDefault="002E2686" w:rsidP="002E2686">
      <w:pPr>
        <w:pStyle w:val="Heading2"/>
      </w:pPr>
      <w:bookmarkStart w:id="231" w:name="_Toc351328015"/>
      <w:r>
        <w:t>cdsOutput.xsd</w:t>
      </w:r>
      <w:bookmarkEnd w:id="231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output data generated by CDS systems.</w:t>
      </w:r>
      <w:r w:rsidR="00371A39" w:rsidRPr="00371A39">
        <w:rPr>
          <w:b w:val="0"/>
          <w:lang w:val="en-US"/>
        </w:rPr>
        <w:t xml:space="preserve"> The main components of the cdsOutput.xsd schema are shown below. Please refer to the schema for the actual specification.</w:t>
      </w:r>
    </w:p>
    <w:p w:rsidR="002E2686" w:rsidRDefault="002E2686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4A7FB" wp14:editId="461D30C9">
            <wp:extent cx="3304762" cy="14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6" w:rsidRDefault="002E2686" w:rsidP="002E2686">
      <w:pPr>
        <w:ind w:left="1002"/>
        <w:rPr>
          <w:lang w:val="en-US"/>
        </w:rPr>
      </w:pPr>
    </w:p>
    <w:p w:rsidR="002E2686" w:rsidRDefault="002E2686" w:rsidP="002E2686">
      <w:pPr>
        <w:pStyle w:val="Heading2"/>
      </w:pPr>
      <w:bookmarkStart w:id="232" w:name="_Toc351328016"/>
      <w:r>
        <w:lastRenderedPageBreak/>
        <w:t>Examples</w:t>
      </w:r>
      <w:bookmarkEnd w:id="232"/>
    </w:p>
    <w:p w:rsidR="002E2686" w:rsidRPr="00371A39" w:rsidRDefault="00371A39" w:rsidP="002E2686">
      <w:pPr>
        <w:ind w:left="1002"/>
        <w:rPr>
          <w:b w:val="0"/>
          <w:lang w:val="en-US"/>
        </w:rPr>
      </w:pPr>
      <w:del w:id="233" w:author="Nanjo, Claude" w:date="2013-03-18T22:07:00Z">
        <w:r w:rsidRPr="00371A39" w:rsidDel="00C85D5D">
          <w:rPr>
            <w:b w:val="0"/>
            <w:lang w:val="en-US"/>
          </w:rPr>
          <w:delText xml:space="preserve">Six </w:delText>
        </w:r>
      </w:del>
      <w:ins w:id="234" w:author="Nanjo, Claude" w:date="2013-03-18T22:07:00Z">
        <w:r w:rsidR="00C85D5D">
          <w:rPr>
            <w:b w:val="0"/>
            <w:lang w:val="en-US"/>
          </w:rPr>
          <w:t xml:space="preserve">Seven </w:t>
        </w:r>
      </w:ins>
      <w:r w:rsidRPr="00371A39">
        <w:rPr>
          <w:b w:val="0"/>
          <w:i/>
          <w:lang w:val="en-US"/>
        </w:rPr>
        <w:t>informative</w:t>
      </w:r>
      <w:r w:rsidRPr="00371A39">
        <w:rPr>
          <w:b w:val="0"/>
          <w:lang w:val="en-US"/>
        </w:rPr>
        <w:t xml:space="preserve"> examples are provided with this normative specification to illustrate various aspects of vMR serialization:</w:t>
      </w:r>
    </w:p>
    <w:p w:rsidR="00371A39" w:rsidRPr="00371A39" w:rsidRDefault="00371A39" w:rsidP="002E2686">
      <w:pPr>
        <w:ind w:left="1002"/>
        <w:rPr>
          <w:b w:val="0"/>
          <w:lang w:val="en-US"/>
        </w:rPr>
      </w:pP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SampleCdsInput_drugAllergyInteractionScreeningRequestContent.xml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SampleCdsInput_drugConditionInteractionScreeningRequestContent.xml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SampleCdsInput_drugDrugInteractionScreeningRequestContent.xml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SampleCdsInput_labResults.xml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SampleCdsInput_vaccinations.xml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SampleCdsInputSpecification.xml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SampleCdsOutput.xml</w:t>
      </w:r>
    </w:p>
    <w:p w:rsidR="002E2686" w:rsidRPr="00DB5928" w:rsidRDefault="002E2686" w:rsidP="00277E86">
      <w:pPr>
        <w:ind w:left="1021"/>
        <w:rPr>
          <w:rFonts w:ascii="Consolas" w:hAnsi="Consolas" w:cs="Consolas"/>
          <w:sz w:val="18"/>
          <w:szCs w:val="18"/>
        </w:rPr>
      </w:pPr>
    </w:p>
    <w:p w:rsidR="002E2686" w:rsidRDefault="002E2686" w:rsidP="002E2686">
      <w:pPr>
        <w:pStyle w:val="Heading2"/>
        <w:numPr>
          <w:ilvl w:val="0"/>
          <w:numId w:val="0"/>
        </w:numPr>
        <w:ind w:left="426"/>
      </w:pPr>
      <w:r>
        <w:t xml:space="preserve"> </w:t>
      </w:r>
    </w:p>
    <w:p w:rsidR="00804DCF" w:rsidRDefault="00804DCF" w:rsidP="00804DCF">
      <w:pPr>
        <w:ind w:left="1002"/>
        <w:rPr>
          <w:lang w:val="en-US"/>
        </w:rPr>
      </w:pPr>
    </w:p>
    <w:sectPr w:rsidR="00804DCF" w:rsidSect="00D9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3" w:author="Kensaku Kawamoto" w:date="2013-03-18T19:23:00Z" w:initials="KK">
    <w:p w:rsidR="008D5801" w:rsidRDefault="008D5801">
      <w:pPr>
        <w:pStyle w:val="CommentText"/>
      </w:pPr>
      <w:r>
        <w:rPr>
          <w:rStyle w:val="CommentReference"/>
        </w:rPr>
        <w:annotationRef/>
      </w:r>
      <w:r>
        <w:t>Need to update this section.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57E" w:rsidRDefault="00C5557E">
      <w:r>
        <w:separator/>
      </w:r>
    </w:p>
  </w:endnote>
  <w:endnote w:type="continuationSeparator" w:id="0">
    <w:p w:rsidR="00C5557E" w:rsidRDefault="00C5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1795">
      <w:rPr>
        <w:rStyle w:val="PageNumber"/>
        <w:noProof/>
      </w:rPr>
      <w:t>4</w: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57E" w:rsidRDefault="00C5557E">
      <w:r>
        <w:separator/>
      </w:r>
    </w:p>
  </w:footnote>
  <w:footnote w:type="continuationSeparator" w:id="0">
    <w:p w:rsidR="00C5557E" w:rsidRDefault="00C5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B"/>
    <w:rsid w:val="00014176"/>
    <w:rsid w:val="00106185"/>
    <w:rsid w:val="00140DBA"/>
    <w:rsid w:val="0016370E"/>
    <w:rsid w:val="001C78C3"/>
    <w:rsid w:val="002013A5"/>
    <w:rsid w:val="00222BC5"/>
    <w:rsid w:val="002349E5"/>
    <w:rsid w:val="002464D7"/>
    <w:rsid w:val="00277E86"/>
    <w:rsid w:val="00290385"/>
    <w:rsid w:val="002C32F6"/>
    <w:rsid w:val="002E2686"/>
    <w:rsid w:val="00304FA6"/>
    <w:rsid w:val="00371A39"/>
    <w:rsid w:val="0038248F"/>
    <w:rsid w:val="004047AC"/>
    <w:rsid w:val="00407F69"/>
    <w:rsid w:val="004451CE"/>
    <w:rsid w:val="00515E47"/>
    <w:rsid w:val="00545D5C"/>
    <w:rsid w:val="00560776"/>
    <w:rsid w:val="005B4CE5"/>
    <w:rsid w:val="005B595A"/>
    <w:rsid w:val="005C50B5"/>
    <w:rsid w:val="005D7972"/>
    <w:rsid w:val="00643315"/>
    <w:rsid w:val="00692386"/>
    <w:rsid w:val="006B24F7"/>
    <w:rsid w:val="006B6A6D"/>
    <w:rsid w:val="006D5208"/>
    <w:rsid w:val="0073675C"/>
    <w:rsid w:val="007C23C1"/>
    <w:rsid w:val="00804DCF"/>
    <w:rsid w:val="00842F97"/>
    <w:rsid w:val="00852525"/>
    <w:rsid w:val="008539C6"/>
    <w:rsid w:val="008D5226"/>
    <w:rsid w:val="008D5801"/>
    <w:rsid w:val="009121F1"/>
    <w:rsid w:val="0092194A"/>
    <w:rsid w:val="0096399F"/>
    <w:rsid w:val="00970172"/>
    <w:rsid w:val="009734AB"/>
    <w:rsid w:val="00997E3E"/>
    <w:rsid w:val="009F3E7F"/>
    <w:rsid w:val="00A04F3F"/>
    <w:rsid w:val="00A4654D"/>
    <w:rsid w:val="00AF0E45"/>
    <w:rsid w:val="00B577DA"/>
    <w:rsid w:val="00B7194C"/>
    <w:rsid w:val="00B92D5E"/>
    <w:rsid w:val="00BE7EFC"/>
    <w:rsid w:val="00C16230"/>
    <w:rsid w:val="00C32EA0"/>
    <w:rsid w:val="00C54FC5"/>
    <w:rsid w:val="00C5557E"/>
    <w:rsid w:val="00C85D5D"/>
    <w:rsid w:val="00CF794B"/>
    <w:rsid w:val="00D70142"/>
    <w:rsid w:val="00D9171A"/>
    <w:rsid w:val="00DB5928"/>
    <w:rsid w:val="00DF3D92"/>
    <w:rsid w:val="00E264B2"/>
    <w:rsid w:val="00E67908"/>
    <w:rsid w:val="00E920B3"/>
    <w:rsid w:val="00E9388D"/>
    <w:rsid w:val="00EC1795"/>
    <w:rsid w:val="00F500A5"/>
    <w:rsid w:val="00F9007B"/>
    <w:rsid w:val="00F931D6"/>
    <w:rsid w:val="00FC4F88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forge.hl7.org/svn/hl7v3/trunk/dt/iso/iso-21090-datatypes.xsd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9240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Nanjo, Claude</cp:lastModifiedBy>
  <cp:revision>105</cp:revision>
  <cp:lastPrinted>2011-07-22T23:12:00Z</cp:lastPrinted>
  <dcterms:created xsi:type="dcterms:W3CDTF">2013-03-18T04:44:00Z</dcterms:created>
  <dcterms:modified xsi:type="dcterms:W3CDTF">2013-03-19T07:11:00Z</dcterms:modified>
</cp:coreProperties>
</file>